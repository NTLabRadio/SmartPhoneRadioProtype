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8A4AB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del w:id="1" w:author="Pobol" w:date="2016-02-22T17:56:00Z">
        <w:r w:rsidR="008A4AB4" w:rsidDel="006751A2">
          <w:rPr>
            <w:rFonts w:asciiTheme="minorHAnsi" w:hAnsiTheme="minorHAnsi"/>
            <w:sz w:val="22"/>
            <w:szCs w:val="22"/>
          </w:rPr>
          <w:delText>2</w:delText>
        </w:r>
      </w:del>
      <w:ins w:id="2" w:author="Pobol" w:date="2016-02-22T17:56:00Z">
        <w:r w:rsidR="006751A2">
          <w:rPr>
            <w:rFonts w:asciiTheme="minorHAnsi" w:hAnsiTheme="minorHAnsi"/>
            <w:sz w:val="22"/>
            <w:szCs w:val="22"/>
          </w:rPr>
          <w:t>3</w:t>
        </w:r>
      </w:ins>
    </w:p>
    <w:p w:rsidR="00A8744F" w:rsidRPr="00A8744F" w:rsidRDefault="008A4AB4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del w:id="3" w:author="Pobol" w:date="2016-02-22T17:56:00Z">
        <w:r w:rsidDel="006751A2">
          <w:rPr>
            <w:rFonts w:asciiTheme="minorHAnsi" w:hAnsiTheme="minorHAnsi"/>
            <w:sz w:val="22"/>
            <w:szCs w:val="22"/>
          </w:rPr>
          <w:delText>12</w:delText>
        </w:r>
      </w:del>
      <w:ins w:id="4" w:author="Pobol" w:date="2016-02-22T17:56:00Z">
        <w:r w:rsidR="006751A2">
          <w:rPr>
            <w:rFonts w:asciiTheme="minorHAnsi" w:hAnsiTheme="minorHAnsi"/>
            <w:sz w:val="22"/>
            <w:szCs w:val="22"/>
          </w:rPr>
          <w:t>22</w:t>
        </w:r>
      </w:ins>
      <w:r w:rsidR="00331B47">
        <w:rPr>
          <w:rFonts w:asciiTheme="minorHAnsi" w:hAnsiTheme="minorHAnsi"/>
          <w:sz w:val="22"/>
          <w:szCs w:val="22"/>
          <w:lang w:val="en-US"/>
        </w:rPr>
        <w:t>-02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>
            <w:pPr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76896"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768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E77172">
            <w:pPr>
              <w:jc w:val="both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Внесены уточняющие правки в раздел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«</w:t>
            </w: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Протокол обмена микроконтроллера STM32F071CBU6 c процессором NT1004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»</w:t>
            </w:r>
          </w:p>
          <w:p w:rsidR="0096364E" w:rsidRPr="0096364E" w:rsidRDefault="0096364E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96364E" w:rsidRPr="0096364E" w:rsidRDefault="0096364E" w:rsidP="00D76896"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  <w:p w:rsidR="0096364E" w:rsidRPr="0096364E" w:rsidRDefault="0096364E" w:rsidP="00D76896"/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76896"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76896">
            <w:pPr>
              <w:jc w:val="center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8A4AB4"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76896"/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EB19F2"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EB19F2">
            <w:pPr>
              <w:jc w:val="center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76896">
            <w:r>
              <w:t xml:space="preserve">Добавлен рисунок с битовой конструкцией </w:t>
            </w:r>
            <w:proofErr w:type="spellStart"/>
            <w:r>
              <w:t>радиопротокола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76896">
            <w:ins w:id="5" w:author="Pobol" w:date="2016-02-22T17:56:00Z">
              <w:r>
                <w:t>22.02.2016</w:t>
              </w:r>
            </w:ins>
          </w:p>
        </w:tc>
        <w:tc>
          <w:tcPr>
            <w:tcW w:w="1683" w:type="dxa"/>
          </w:tcPr>
          <w:p w:rsidR="009960BB" w:rsidRDefault="00C309FB">
            <w:pPr>
              <w:jc w:val="center"/>
            </w:pPr>
            <w:ins w:id="6" w:author="Pobol" w:date="2016-02-22T17:57:00Z">
              <w:r>
                <w:t>1.3</w:t>
              </w:r>
            </w:ins>
          </w:p>
        </w:tc>
        <w:tc>
          <w:tcPr>
            <w:tcW w:w="6531" w:type="dxa"/>
          </w:tcPr>
          <w:p w:rsidR="00A8744F" w:rsidRPr="009960BB" w:rsidRDefault="009960BB" w:rsidP="009960BB">
            <w:pPr>
              <w:rPr>
                <w:rPrChange w:id="7" w:author="Pobol" w:date="2016-02-22T18:28:00Z">
                  <w:rPr/>
                </w:rPrChange>
              </w:rPr>
              <w:pPrChange w:id="8" w:author="Pobol" w:date="2016-02-22T18:28:00Z">
                <w:pPr/>
              </w:pPrChange>
            </w:pPr>
            <w:ins w:id="9" w:author="Pobol" w:date="2016-02-22T18:28:00Z">
              <w:r>
                <w:t>Изменено описание формата межпроцессорных сообщений (таблица 1)</w:t>
              </w:r>
            </w:ins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/>
        </w:tc>
        <w:tc>
          <w:tcPr>
            <w:tcW w:w="168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</w:tcPr>
          <w:p w:rsidR="00A8744F" w:rsidRPr="00A8744F" w:rsidRDefault="00A8744F" w:rsidP="00D76896"/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/>
        </w:tc>
        <w:tc>
          <w:tcPr>
            <w:tcW w:w="168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</w:tcPr>
          <w:p w:rsidR="00A8744F" w:rsidRPr="00A8744F" w:rsidRDefault="00A8744F" w:rsidP="00D76896"/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</w:p>
    <w:p w:rsidR="00876BB9" w:rsidRPr="00A8744F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Pr="00A8744F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del w:id="10" w:author="Pobol" w:date="2016-02-22T18:29:00Z">
        <w:r w:rsidRPr="00A8744F" w:rsidDel="009960BB">
          <w:delText xml:space="preserve"> до </w:delText>
        </w:r>
      </w:del>
      <w:ins w:id="11" w:author="Pobol" w:date="2016-02-22T18:29:00Z">
        <w:r w:rsidR="009960BB">
          <w:t xml:space="preserve"> </w:t>
        </w:r>
      </w:ins>
      <w:r w:rsidRPr="00A8744F">
        <w:t>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4B2EA4" w:rsidRPr="00A8744F" w:rsidRDefault="004B2EA4" w:rsidP="00637B8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  <w:pPrChange w:id="12" w:author="Pobol" w:date="2016-02-22T18:37:00Z">
                <w:pPr>
                  <w:pStyle w:val="a3"/>
                  <w:ind w:left="0"/>
                  <w:jc w:val="both"/>
                </w:pPr>
              </w:pPrChange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  <w:del w:id="13" w:author="Pobol" w:date="2016-02-22T18:37:00Z">
              <w:r w:rsidRPr="00A8744F" w:rsidDel="00637B88">
                <w:rPr>
                  <w:rFonts w:asciiTheme="minorHAnsi" w:hAnsiTheme="minorHAnsi"/>
                  <w:sz w:val="22"/>
                  <w:szCs w:val="22"/>
                </w:rPr>
                <w:delText>……………….</w:delText>
              </w:r>
              <w:r w:rsidRPr="00A8744F" w:rsidDel="00637B88">
                <w:rPr>
                  <w:rFonts w:asciiTheme="minorHAnsi" w:hAnsiTheme="minorHAnsi"/>
                  <w:sz w:val="22"/>
                  <w:szCs w:val="22"/>
                  <w:lang w:val="en-US"/>
                </w:rPr>
                <w:delText>data</w:delText>
              </w:r>
            </w:del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9960BB" w:rsidRDefault="009960BB" w:rsidP="00C144DD">
      <w:pPr>
        <w:ind w:firstLine="708"/>
        <w:jc w:val="both"/>
        <w:rPr>
          <w:ins w:id="14" w:author="Pobol" w:date="2016-02-22T18:34:00Z"/>
        </w:rPr>
        <w:pPrChange w:id="15" w:author="Pobol" w:date="2016-02-22T18:39:00Z">
          <w:pPr>
            <w:pStyle w:val="a3"/>
            <w:ind w:left="1212"/>
            <w:jc w:val="both"/>
          </w:pPr>
        </w:pPrChange>
      </w:pPr>
      <w:ins w:id="16" w:author="Pobol" w:date="2016-02-22T18:34:00Z">
        <w:r w:rsidRPr="00FE050A">
          <w:t xml:space="preserve">Основой протокола является протокол SLIP (UNIX™ </w:t>
        </w:r>
        <w:proofErr w:type="spellStart"/>
        <w:r w:rsidRPr="00FE050A">
          <w:t>Serial</w:t>
        </w:r>
        <w:proofErr w:type="spellEnd"/>
        <w:r w:rsidRPr="00FE050A">
          <w:t xml:space="preserve"> </w:t>
        </w:r>
        <w:proofErr w:type="spellStart"/>
        <w:r w:rsidRPr="00FE050A">
          <w:t>Link</w:t>
        </w:r>
        <w:proofErr w:type="spellEnd"/>
        <w:r w:rsidRPr="00FE050A">
          <w:t xml:space="preserve"> </w:t>
        </w:r>
        <w:proofErr w:type="spellStart"/>
        <w:r w:rsidRPr="00FE050A">
          <w:t>Interface</w:t>
        </w:r>
        <w:proofErr w:type="spellEnd"/>
        <w:r w:rsidRPr="00FE050A">
          <w:t xml:space="preserve"> </w:t>
        </w:r>
        <w:proofErr w:type="spellStart"/>
        <w:r w:rsidRPr="00FE050A">
          <w:t>Protocol</w:t>
        </w:r>
        <w:proofErr w:type="spellEnd"/>
        <w:r w:rsidRPr="00FE050A">
          <w:t>)</w:t>
        </w:r>
        <w:r>
          <w:t xml:space="preserve">, соответствующий стандарту </w:t>
        </w:r>
        <w:r w:rsidRPr="00C144DD">
          <w:rPr>
            <w:lang w:val="en-US"/>
            <w:rPrChange w:id="17" w:author="Pobol" w:date="2016-02-22T18:39:00Z">
              <w:rPr>
                <w:lang w:val="en-US"/>
              </w:rPr>
            </w:rPrChange>
          </w:rPr>
          <w:t>RFC</w:t>
        </w:r>
      </w:ins>
      <w:ins w:id="18" w:author="Pobol" w:date="2016-02-22T18:35:00Z">
        <w:r w:rsidRPr="009960BB">
          <w:rPr>
            <w:rPrChange w:id="19" w:author="Pobol" w:date="2016-02-22T18:35:00Z">
              <w:rPr>
                <w:lang w:val="en-US"/>
              </w:rPr>
            </w:rPrChange>
          </w:rPr>
          <w:t xml:space="preserve"> </w:t>
        </w:r>
      </w:ins>
      <w:ins w:id="20" w:author="Pobol" w:date="2016-02-22T18:34:00Z">
        <w:r w:rsidRPr="009960BB">
          <w:rPr>
            <w:rPrChange w:id="21" w:author="Pobol" w:date="2016-02-22T18:34:00Z">
              <w:rPr>
                <w:lang w:val="en-US"/>
              </w:rPr>
            </w:rPrChange>
          </w:rPr>
          <w:t>1055</w:t>
        </w:r>
        <w:r w:rsidRPr="00FE050A">
          <w:t>. Передача данных осуществляется в двоичном виде, т.е. используются все возможные значения байта (00h…</w:t>
        </w:r>
        <w:proofErr w:type="spellStart"/>
        <w:r w:rsidRPr="00FE050A">
          <w:t>FFh</w:t>
        </w:r>
        <w:proofErr w:type="spellEnd"/>
        <w:r w:rsidRPr="00FE050A">
          <w:t>). Для передачи служебной информации зарезервированы два кода: FEND = C0h (</w:t>
        </w:r>
        <w:proofErr w:type="spellStart"/>
        <w:r w:rsidRPr="00FE050A">
          <w:t>Frame</w:t>
        </w:r>
        <w:proofErr w:type="spellEnd"/>
        <w:r w:rsidRPr="00FE050A">
          <w:t xml:space="preserve"> </w:t>
        </w:r>
        <w:proofErr w:type="spellStart"/>
        <w:r w:rsidRPr="00FE050A">
          <w:t>End</w:t>
        </w:r>
        <w:proofErr w:type="spellEnd"/>
        <w:r w:rsidRPr="00FE050A">
          <w:t xml:space="preserve">) и FESC = </w:t>
        </w:r>
        <w:proofErr w:type="spellStart"/>
        <w:r w:rsidRPr="00FE050A">
          <w:t>DBh</w:t>
        </w:r>
        <w:proofErr w:type="spellEnd"/>
        <w:r w:rsidRPr="00FE050A">
          <w:t xml:space="preserve"> (</w:t>
        </w:r>
        <w:proofErr w:type="spellStart"/>
        <w:r w:rsidRPr="00FE050A">
          <w:t>Frame</w:t>
        </w:r>
        <w:proofErr w:type="spellEnd"/>
        <w:r w:rsidRPr="00FE050A">
          <w:t xml:space="preserve"> </w:t>
        </w:r>
        <w:proofErr w:type="spellStart"/>
        <w:r w:rsidRPr="00FE050A">
          <w:t>Escape</w:t>
        </w:r>
        <w:proofErr w:type="spellEnd"/>
        <w:r w:rsidRPr="00FE050A">
          <w:t xml:space="preserve">). Управляющий код FEND служит для обозначения начала </w:t>
        </w:r>
      </w:ins>
      <w:ins w:id="22" w:author="Pobol" w:date="2016-02-22T18:35:00Z">
        <w:r>
          <w:t>и конца сообщения</w:t>
        </w:r>
      </w:ins>
      <w:ins w:id="23" w:author="Pobol" w:date="2016-02-22T18:34:00Z">
        <w:r w:rsidRPr="00FE050A">
          <w:t xml:space="preserve">, а код FESC служит для передачи ESC-последовательностей. Если в потоке данных </w:t>
        </w:r>
        <w:r>
          <w:t xml:space="preserve">(в заголовке, в теле или в контрольной сумме сообщения) </w:t>
        </w:r>
        <w:r w:rsidRPr="00FE050A">
          <w:t>встречаются байты, значения которых совпадают с управляющими кодами, производится подмена этих байт ESC-последовательностями</w:t>
        </w:r>
        <w:r>
          <w:t xml:space="preserve"> (</w:t>
        </w:r>
        <w:r w:rsidRPr="00FE050A">
          <w:t xml:space="preserve">механизм </w:t>
        </w:r>
        <w:proofErr w:type="spellStart"/>
        <w:proofErr w:type="gramStart"/>
        <w:r w:rsidRPr="00FE050A">
          <w:t>байт-стаффинг</w:t>
        </w:r>
        <w:r>
          <w:t>а</w:t>
        </w:r>
        <w:proofErr w:type="spellEnd"/>
        <w:proofErr w:type="gramEnd"/>
        <w:r>
          <w:t xml:space="preserve">, </w:t>
        </w:r>
        <w:proofErr w:type="spellStart"/>
        <w:r w:rsidRPr="00FE050A">
          <w:t>byte</w:t>
        </w:r>
        <w:proofErr w:type="spellEnd"/>
        <w:r w:rsidRPr="00FE050A">
          <w:t xml:space="preserve"> </w:t>
        </w:r>
        <w:proofErr w:type="spellStart"/>
        <w:r w:rsidRPr="00FE050A">
          <w:t>stuffing</w:t>
        </w:r>
        <w:proofErr w:type="spellEnd"/>
        <w:r w:rsidRPr="00FE050A">
          <w:t xml:space="preserve">). Код FEND заменяется последовательностью &lt;FESC&gt;, &lt;TFEND&gt;, а код FESC – последовательностью &lt;FESC&gt;, &lt;TFESC&gt;, где TFEND = </w:t>
        </w:r>
        <w:proofErr w:type="spellStart"/>
        <w:r w:rsidRPr="00FE050A">
          <w:t>DCh</w:t>
        </w:r>
        <w:proofErr w:type="spellEnd"/>
        <w:r w:rsidRPr="00FE050A">
          <w:t xml:space="preserve"> (</w:t>
        </w:r>
        <w:proofErr w:type="spellStart"/>
        <w:r w:rsidRPr="00FE050A">
          <w:t>Transposed</w:t>
        </w:r>
        <w:proofErr w:type="spellEnd"/>
        <w:r w:rsidRPr="00FE050A">
          <w:t xml:space="preserve"> FEND), TFESC = </w:t>
        </w:r>
        <w:proofErr w:type="spellStart"/>
        <w:r w:rsidRPr="00FE050A">
          <w:t>DDh</w:t>
        </w:r>
        <w:proofErr w:type="spellEnd"/>
        <w:r w:rsidRPr="00FE050A">
          <w:t xml:space="preserve"> (</w:t>
        </w:r>
        <w:proofErr w:type="spellStart"/>
        <w:r w:rsidRPr="00FE050A">
          <w:t>Transposed</w:t>
        </w:r>
        <w:proofErr w:type="spellEnd"/>
        <w:r w:rsidRPr="00FE050A">
          <w:t xml:space="preserve"> FESC). Коды TFEND и TFESC являются управляющими только в ESC-последовательностях, поэтому при передаче данных они в подмене не нуждаются.</w:t>
        </w:r>
        <w:r>
          <w:t xml:space="preserve"> </w:t>
        </w:r>
      </w:ins>
    </w:p>
    <w:p w:rsidR="00077B2D" w:rsidRPr="00A8744F" w:rsidDel="009960BB" w:rsidRDefault="00077B2D" w:rsidP="00077B2D">
      <w:pPr>
        <w:pStyle w:val="a3"/>
        <w:ind w:left="1212"/>
        <w:jc w:val="both"/>
        <w:rPr>
          <w:del w:id="24" w:author="Pobol" w:date="2016-02-22T18:37:00Z"/>
        </w:rPr>
      </w:pPr>
      <w:del w:id="25" w:author="Pobol" w:date="2016-02-22T18:37:00Z">
        <w:r w:rsidRPr="00A8744F" w:rsidDel="009960BB">
          <w:rPr>
            <w:lang w:val="en-US"/>
          </w:rPr>
          <w:delText>FEND</w:delText>
        </w:r>
        <w:r w:rsidRPr="00A8744F" w:rsidDel="009960BB">
          <w:delText xml:space="preserve"> = </w:delText>
        </w:r>
        <w:r w:rsidRPr="00A8744F" w:rsidDel="009960BB">
          <w:rPr>
            <w:lang w:val="en-US"/>
          </w:rPr>
          <w:delText>C</w:delText>
        </w:r>
        <w:r w:rsidRPr="00A8744F" w:rsidDel="009960BB">
          <w:delText>0. 1 байт-признак начала обмена</w:delText>
        </w:r>
      </w:del>
    </w:p>
    <w:p w:rsidR="00077B2D" w:rsidRPr="00A8744F" w:rsidDel="009960BB" w:rsidRDefault="00077B2D" w:rsidP="00077B2D">
      <w:pPr>
        <w:pStyle w:val="a3"/>
        <w:ind w:left="1212"/>
        <w:jc w:val="both"/>
        <w:rPr>
          <w:del w:id="26" w:author="Pobol" w:date="2016-02-22T18:37:00Z"/>
        </w:rPr>
      </w:pPr>
      <w:del w:id="27" w:author="Pobol" w:date="2016-02-22T18:37:00Z">
        <w:r w:rsidRPr="00A8744F" w:rsidDel="009960BB">
          <w:rPr>
            <w:lang w:val="en-US"/>
          </w:rPr>
          <w:delText>FEND</w:delText>
        </w:r>
        <w:r w:rsidRPr="00A8744F" w:rsidDel="009960BB">
          <w:delText xml:space="preserve"> = </w:delText>
        </w:r>
        <w:r w:rsidRPr="00A8744F" w:rsidDel="009960BB">
          <w:rPr>
            <w:lang w:val="en-US"/>
          </w:rPr>
          <w:delText>C</w:delText>
        </w:r>
        <w:r w:rsidRPr="00A8744F" w:rsidDel="009960BB">
          <w:delText>0 1 байт-признак конца сообщения</w:delText>
        </w:r>
      </w:del>
    </w:p>
    <w:p w:rsidR="00077B2D" w:rsidDel="009960BB" w:rsidRDefault="00077B2D" w:rsidP="00077B2D">
      <w:pPr>
        <w:pStyle w:val="a3"/>
        <w:ind w:left="1212"/>
        <w:jc w:val="both"/>
        <w:rPr>
          <w:del w:id="28" w:author="Pobol" w:date="2016-02-22T18:37:00Z"/>
        </w:rPr>
      </w:pPr>
      <w:del w:id="29" w:author="Pobol" w:date="2016-02-22T18:37:00Z">
        <w:r w:rsidRPr="00A8744F" w:rsidDel="009960BB">
          <w:delText xml:space="preserve">Если в потоке данных (в заголовке, в теле или в контрольной сумме сообщения) встречаются байты, значения которых совпадают с управляющими кодами, производится подмена этих байт ESC-последовательностями (механизм байт-стаффинга, byte stuffing). Код FEND заменяется последовательностью &lt;FESC&gt;, &lt;TFEND&gt;, а код FESC – последовательностью </w:delText>
        </w:r>
        <w:r w:rsidRPr="00FC7850" w:rsidDel="009960BB">
          <w:delText>&lt;</w:delText>
        </w:r>
        <w:r w:rsidRPr="00A8744F" w:rsidDel="009960BB">
          <w:delText>FESC</w:delText>
        </w:r>
        <w:r w:rsidRPr="00FC7850" w:rsidDel="009960BB">
          <w:delText>&gt;, &lt;</w:delText>
        </w:r>
        <w:r w:rsidRPr="00FC7850" w:rsidDel="009960BB">
          <w:rPr>
            <w:lang w:val="en-US"/>
          </w:rPr>
          <w:delText>TFESC</w:delText>
        </w:r>
        <w:r w:rsidRPr="00FC7850" w:rsidDel="009960BB">
          <w:delText xml:space="preserve">&gt;, </w:delText>
        </w:r>
        <w:r w:rsidRPr="00A8744F" w:rsidDel="009960BB">
          <w:delText>где</w:delText>
        </w:r>
        <w:r w:rsidRPr="00FC7850" w:rsidDel="009960BB">
          <w:delText xml:space="preserve"> </w:delText>
        </w:r>
        <w:r w:rsidRPr="00FC7850" w:rsidDel="009960BB">
          <w:rPr>
            <w:lang w:val="en-US"/>
          </w:rPr>
          <w:delText>TFEND</w:delText>
        </w:r>
        <w:r w:rsidRPr="00FC7850" w:rsidDel="009960BB">
          <w:delText xml:space="preserve"> = </w:delText>
        </w:r>
        <w:r w:rsidRPr="00FC7850" w:rsidDel="009960BB">
          <w:rPr>
            <w:lang w:val="en-US"/>
          </w:rPr>
          <w:delText>DCh</w:delText>
        </w:r>
        <w:r w:rsidRPr="00FC7850" w:rsidDel="009960BB">
          <w:delText xml:space="preserve"> (</w:delText>
        </w:r>
        <w:r w:rsidRPr="00FC7850" w:rsidDel="009960BB">
          <w:rPr>
            <w:lang w:val="en-US"/>
          </w:rPr>
          <w:delText>Transposed</w:delText>
        </w:r>
        <w:r w:rsidRPr="00FC7850" w:rsidDel="009960BB">
          <w:delText xml:space="preserve"> </w:delText>
        </w:r>
        <w:r w:rsidRPr="00FC7850" w:rsidDel="009960BB">
          <w:rPr>
            <w:lang w:val="en-US"/>
          </w:rPr>
          <w:delText>FEND</w:delText>
        </w:r>
        <w:r w:rsidRPr="00FC7850" w:rsidDel="009960BB">
          <w:delText xml:space="preserve">), </w:delText>
        </w:r>
        <w:r w:rsidRPr="00FC7850" w:rsidDel="009960BB">
          <w:rPr>
            <w:lang w:val="en-US"/>
          </w:rPr>
          <w:delText>TFESC</w:delText>
        </w:r>
        <w:r w:rsidRPr="00FC7850" w:rsidDel="009960BB">
          <w:delText xml:space="preserve"> = </w:delText>
        </w:r>
        <w:r w:rsidRPr="00FC7850" w:rsidDel="009960BB">
          <w:rPr>
            <w:lang w:val="en-US"/>
          </w:rPr>
          <w:delText>DDh</w:delText>
        </w:r>
        <w:r w:rsidRPr="00FC7850" w:rsidDel="009960BB">
          <w:delText xml:space="preserve"> (</w:delText>
        </w:r>
        <w:r w:rsidRPr="00FC7850" w:rsidDel="009960BB">
          <w:rPr>
            <w:lang w:val="en-US"/>
          </w:rPr>
          <w:delText>Transposed</w:delText>
        </w:r>
        <w:r w:rsidRPr="00FC7850" w:rsidDel="009960BB">
          <w:delText xml:space="preserve"> </w:delText>
        </w:r>
        <w:r w:rsidRPr="00FC7850" w:rsidDel="009960BB">
          <w:rPr>
            <w:lang w:val="en-US"/>
          </w:rPr>
          <w:delText>FESC</w:delText>
        </w:r>
        <w:r w:rsidRPr="00FC7850" w:rsidDel="009960BB">
          <w:delText xml:space="preserve">). </w:delText>
        </w:r>
        <w:r w:rsidRPr="00A8744F" w:rsidDel="009960BB">
          <w:delText>Коды TFEND и TFESC являются управляющими только в ESC-последовательностях, поэтому при передаче данных они в подмене не нуждаются.</w:delText>
        </w:r>
      </w:del>
    </w:p>
    <w:p w:rsidR="00FC7850" w:rsidRPr="00AB4674" w:rsidDel="009960BB" w:rsidRDefault="00FC7850" w:rsidP="00077B2D">
      <w:pPr>
        <w:pStyle w:val="a3"/>
        <w:ind w:left="1212"/>
        <w:jc w:val="both"/>
        <w:rPr>
          <w:del w:id="30" w:author="Pobol" w:date="2016-02-22T18:37:00Z"/>
        </w:rPr>
      </w:pPr>
      <w:del w:id="31" w:author="Pobol" w:date="2016-02-22T18:37:00Z">
        <w:r w:rsidRPr="00FC7850" w:rsidDel="009960BB">
          <w:delText>&lt;</w:delText>
        </w:r>
        <w:r w:rsidRPr="00A8744F" w:rsidDel="009960BB">
          <w:delText>FESC</w:delText>
        </w:r>
        <w:r w:rsidRPr="00FC7850" w:rsidDel="009960BB">
          <w:delText>&gt;</w:delText>
        </w:r>
        <w:r w:rsidDel="009960BB">
          <w:delText xml:space="preserve"> = </w:delText>
        </w:r>
        <w:r w:rsidDel="009960BB">
          <w:rPr>
            <w:lang w:val="en-US"/>
          </w:rPr>
          <w:delText>DBh</w:delText>
        </w:r>
      </w:del>
    </w:p>
    <w:p w:rsidR="00077B2D" w:rsidRPr="00A8744F" w:rsidDel="00C144DD" w:rsidRDefault="00077B2D" w:rsidP="00077B2D">
      <w:pPr>
        <w:pStyle w:val="a3"/>
        <w:ind w:left="1212"/>
        <w:jc w:val="both"/>
        <w:rPr>
          <w:del w:id="32" w:author="Pobol" w:date="2016-02-22T18:39:00Z"/>
        </w:rPr>
      </w:pPr>
    </w:p>
    <w:p w:rsidR="00077B2D" w:rsidRPr="00637B88" w:rsidRDefault="00077B2D" w:rsidP="00AE0A69">
      <w:pPr>
        <w:ind w:firstLine="708"/>
        <w:jc w:val="both"/>
        <w:rPr>
          <w:rPrChange w:id="33" w:author="Pobol" w:date="2016-02-22T18:38:00Z">
            <w:rPr/>
          </w:rPrChange>
        </w:rPr>
        <w:pPrChange w:id="34" w:author="Pobol" w:date="2016-02-22T18:58:00Z">
          <w:pPr>
            <w:pStyle w:val="a3"/>
            <w:ind w:left="1212"/>
            <w:jc w:val="both"/>
          </w:pPr>
        </w:pPrChange>
      </w:pPr>
      <w:r w:rsidRPr="00C144DD">
        <w:rPr>
          <w:lang w:val="en-US"/>
          <w:rPrChange w:id="35" w:author="Pobol" w:date="2016-02-22T18:39:00Z">
            <w:rPr>
              <w:lang w:val="en-US"/>
            </w:rPr>
          </w:rPrChange>
        </w:rPr>
        <w:t>LEN</w:t>
      </w:r>
      <w:r w:rsidRPr="00A8744F">
        <w:t xml:space="preserve"> – 1 байт</w:t>
      </w:r>
      <w:ins w:id="36" w:author="Pobol" w:date="2016-02-22T18:51:00Z">
        <w:r w:rsidR="00AE0A69">
          <w:t xml:space="preserve"> </w:t>
        </w:r>
        <w:r w:rsidR="00AE0A69">
          <w:t>(</w:t>
        </w:r>
        <w:r w:rsidR="00AE0A69">
          <w:t xml:space="preserve">размер данного и всех последующих полей дан </w:t>
        </w:r>
        <w:r w:rsidR="00AE0A69">
          <w:t xml:space="preserve">без </w:t>
        </w:r>
      </w:ins>
      <w:ins w:id="37" w:author="Pobol" w:date="2016-02-22T18:52:00Z">
        <w:r w:rsidR="00AE0A69">
          <w:t xml:space="preserve">учета </w:t>
        </w:r>
      </w:ins>
      <w:ins w:id="38" w:author="Pobol" w:date="2016-02-22T18:51:00Z">
        <w:r w:rsidR="00AE0A69">
          <w:t xml:space="preserve">операции </w:t>
        </w:r>
        <w:proofErr w:type="spellStart"/>
        <w:r w:rsidR="00AE0A69">
          <w:t>байт-стаффинга</w:t>
        </w:r>
      </w:ins>
      <w:proofErr w:type="spellEnd"/>
      <w:ins w:id="39" w:author="Pobol" w:date="2016-02-22T18:52:00Z">
        <w:r w:rsidR="00AE0A69">
          <w:t>, которая может увеличить размер</w:t>
        </w:r>
      </w:ins>
      <w:ins w:id="40" w:author="Pobol" w:date="2016-02-22T18:51:00Z">
        <w:r w:rsidR="00AE0A69">
          <w:t>)</w:t>
        </w:r>
      </w:ins>
      <w:ins w:id="41" w:author="Pobol" w:date="2016-02-22T18:37:00Z">
        <w:r w:rsidR="009960BB">
          <w:t>,</w:t>
        </w:r>
      </w:ins>
      <w:r w:rsidRPr="00A8744F">
        <w:t xml:space="preserve"> </w:t>
      </w:r>
      <w:ins w:id="42" w:author="Pobol" w:date="2016-02-22T18:57:00Z">
        <w:r w:rsidR="00AE0A69">
          <w:t xml:space="preserve">размер поля </w:t>
        </w:r>
        <w:r w:rsidR="00AE0A69">
          <w:rPr>
            <w:lang w:val="en-US"/>
          </w:rPr>
          <w:t>Data</w:t>
        </w:r>
        <w:r w:rsidR="00AE0A69">
          <w:t>, в байтах</w:t>
        </w:r>
      </w:ins>
      <w:del w:id="43" w:author="Pobol" w:date="2016-02-22T18:58:00Z">
        <w:r w:rsidRPr="00A8744F" w:rsidDel="00AE0A69">
          <w:delText xml:space="preserve">содержащий значение количества байт данных поля </w:delText>
        </w:r>
      </w:del>
      <w:del w:id="44" w:author="Pobol" w:date="2016-02-22T18:38:00Z">
        <w:r w:rsidRPr="00C144DD" w:rsidDel="00637B88">
          <w:rPr>
            <w:lang w:val="en-US"/>
            <w:rPrChange w:id="45" w:author="Pobol" w:date="2016-02-22T18:39:00Z">
              <w:rPr>
                <w:lang w:val="en-US"/>
              </w:rPr>
            </w:rPrChange>
          </w:rPr>
          <w:delText>data</w:delText>
        </w:r>
      </w:del>
      <w:r w:rsidRPr="00A8744F">
        <w:t xml:space="preserve">. </w:t>
      </w:r>
      <w:del w:id="46" w:author="Pobol" w:date="2016-02-22T18:38:00Z">
        <w:r w:rsidRPr="00A8744F" w:rsidDel="00637B88">
          <w:delText>Количество байт данных не должно превышать 128 байт</w:delText>
        </w:r>
      </w:del>
      <w:ins w:id="47" w:author="Pobol" w:date="2016-02-22T18:38:00Z">
        <w:r w:rsidR="00637B88">
          <w:t xml:space="preserve">Диапазон возможных значений </w:t>
        </w:r>
        <w:r w:rsidR="00637B88" w:rsidRPr="00C144DD">
          <w:rPr>
            <w:lang w:val="en-US"/>
            <w:rPrChange w:id="48" w:author="Pobol" w:date="2016-02-22T18:39:00Z">
              <w:rPr>
                <w:lang w:val="en-US"/>
              </w:rPr>
            </w:rPrChange>
          </w:rPr>
          <w:t>LEN</w:t>
        </w:r>
        <w:r w:rsidR="00637B88" w:rsidRPr="00C144DD">
          <w:rPr>
            <w:rPrChange w:id="49" w:author="Pobol" w:date="2016-02-22T18:39:00Z">
              <w:rPr>
                <w:lang w:val="en-US"/>
              </w:rPr>
            </w:rPrChange>
          </w:rPr>
          <w:t xml:space="preserve"> </w:t>
        </w:r>
        <w:r w:rsidR="00637B88" w:rsidRPr="00C144DD">
          <w:rPr>
            <w:rPrChange w:id="50" w:author="Pobol" w:date="2016-02-22T18:39:00Z">
              <w:rPr>
                <w:lang w:val="en-US"/>
              </w:rPr>
            </w:rPrChange>
          </w:rPr>
          <w:t>–</w:t>
        </w:r>
        <w:r w:rsidR="00637B88" w:rsidRPr="00C144DD">
          <w:rPr>
            <w:rPrChange w:id="51" w:author="Pobol" w:date="2016-02-22T18:39:00Z">
              <w:rPr>
                <w:lang w:val="en-US"/>
              </w:rPr>
            </w:rPrChange>
          </w:rPr>
          <w:t xml:space="preserve"> </w:t>
        </w:r>
        <w:r w:rsidR="00637B88">
          <w:t>от 0 до 12</w:t>
        </w:r>
      </w:ins>
      <w:ins w:id="52" w:author="Pobol" w:date="2016-02-22T18:39:00Z">
        <w:r w:rsidR="00637B88">
          <w:t>8</w:t>
        </w:r>
      </w:ins>
      <w:ins w:id="53" w:author="Pobol" w:date="2016-02-22T18:38:00Z">
        <w:r w:rsidR="00637B88">
          <w:t>.</w:t>
        </w:r>
      </w:ins>
    </w:p>
    <w:p w:rsidR="00077B2D" w:rsidRPr="00A8744F" w:rsidDel="00C144DD" w:rsidRDefault="00077B2D" w:rsidP="00077B2D">
      <w:pPr>
        <w:pStyle w:val="a3"/>
        <w:ind w:left="1212"/>
        <w:jc w:val="both"/>
        <w:rPr>
          <w:del w:id="54" w:author="Pobol" w:date="2016-02-22T18:39:00Z"/>
        </w:rPr>
      </w:pPr>
    </w:p>
    <w:p w:rsidR="00077B2D" w:rsidRPr="00A8744F" w:rsidRDefault="00077B2D" w:rsidP="00C144DD">
      <w:pPr>
        <w:ind w:firstLine="708"/>
        <w:jc w:val="both"/>
        <w:pPrChange w:id="55" w:author="Pobol" w:date="2016-02-22T18:39:00Z">
          <w:pPr>
            <w:pStyle w:val="a3"/>
            <w:ind w:left="1212"/>
            <w:jc w:val="both"/>
          </w:pPr>
        </w:pPrChange>
      </w:pPr>
      <w:proofErr w:type="gramStart"/>
      <w:r w:rsidRPr="00C144DD">
        <w:rPr>
          <w:lang w:val="en-US"/>
          <w:rPrChange w:id="56" w:author="Pobol" w:date="2016-02-22T18:39:00Z">
            <w:rPr>
              <w:lang w:val="en-US"/>
            </w:rPr>
          </w:rPrChange>
        </w:rPr>
        <w:t>MSG</w:t>
      </w:r>
      <w:r w:rsidRPr="00A8744F">
        <w:t xml:space="preserve"> – 1 байт, код сообщения.</w:t>
      </w:r>
      <w:proofErr w:type="gramEnd"/>
      <w:r w:rsidRPr="00A8744F">
        <w:t xml:space="preserve"> </w:t>
      </w:r>
    </w:p>
    <w:p w:rsidR="00077B2D" w:rsidRPr="00A8744F" w:rsidDel="00C144DD" w:rsidRDefault="00077B2D" w:rsidP="00C144DD">
      <w:pPr>
        <w:ind w:firstLine="708"/>
        <w:jc w:val="both"/>
        <w:rPr>
          <w:del w:id="57" w:author="Pobol" w:date="2016-02-22T18:39:00Z"/>
        </w:rPr>
        <w:pPrChange w:id="58" w:author="Pobol" w:date="2016-02-22T18:39:00Z">
          <w:pPr>
            <w:pStyle w:val="a3"/>
            <w:ind w:left="1212"/>
            <w:jc w:val="both"/>
          </w:pPr>
        </w:pPrChange>
      </w:pPr>
      <w:r w:rsidRPr="00A8744F">
        <w:t xml:space="preserve">Структура байта </w:t>
      </w:r>
      <w:r w:rsidRPr="00C144DD">
        <w:rPr>
          <w:lang w:val="en-US"/>
          <w:rPrChange w:id="59" w:author="Pobol" w:date="2016-02-22T18:39:00Z">
            <w:rPr>
              <w:lang w:val="en-US"/>
            </w:rPr>
          </w:rPrChange>
        </w:rPr>
        <w:t>MSG</w:t>
      </w:r>
      <w:r w:rsidRPr="00A8744F">
        <w:t>:</w:t>
      </w:r>
    </w:p>
    <w:p w:rsidR="00077B2D" w:rsidRPr="00A8744F" w:rsidRDefault="00077B2D" w:rsidP="00C144DD">
      <w:pPr>
        <w:ind w:firstLine="708"/>
        <w:jc w:val="both"/>
        <w:pPrChange w:id="60" w:author="Pobol" w:date="2016-02-22T18:39:00Z">
          <w:pPr>
            <w:pStyle w:val="a3"/>
            <w:ind w:left="1212"/>
            <w:jc w:val="both"/>
          </w:pPr>
        </w:pPrChange>
      </w:pP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  <w:rPrChange w:id="61" w:author="Pobol" w:date="2016-02-22T18:40:00Z">
            <w:rPr/>
          </w:rPrChange>
        </w:rPr>
      </w:pPr>
      <w:r w:rsidRPr="00A8744F">
        <w:t>Адрес сообщения (4</w:t>
      </w:r>
      <w:r w:rsidR="00077B2D" w:rsidRPr="00A8744F">
        <w:t xml:space="preserve"> бит)</w:t>
      </w:r>
      <w:ins w:id="62" w:author="Pobol" w:date="2016-02-22T18:40:00Z">
        <w:r w:rsidR="00C144DD">
          <w:rPr>
            <w:lang w:val="en-US"/>
          </w:rPr>
          <w:t>:</w:t>
        </w:r>
      </w:ins>
    </w:p>
    <w:p w:rsidR="00077B2D" w:rsidRPr="00A8744F" w:rsidRDefault="00077B2D" w:rsidP="00C144DD">
      <w:pPr>
        <w:spacing w:after="0" w:line="240" w:lineRule="auto"/>
        <w:ind w:firstLine="708"/>
        <w:jc w:val="both"/>
        <w:pPrChange w:id="63" w:author="Pobol" w:date="2016-02-22T18:40:00Z">
          <w:pPr>
            <w:spacing w:after="0" w:line="240" w:lineRule="auto"/>
            <w:ind w:left="708" w:firstLine="708"/>
            <w:jc w:val="both"/>
          </w:pPr>
        </w:pPrChange>
      </w:pPr>
      <w:del w:id="64" w:author="Pobol" w:date="2016-02-22T18:40:00Z">
        <w:r w:rsidRPr="00A8744F" w:rsidDel="00C144DD">
          <w:delText>«</w:delText>
        </w:r>
      </w:del>
      <w:ins w:id="65" w:author="Pobol" w:date="2016-02-22T18:39:00Z">
        <w:r w:rsidR="00C144DD">
          <w:t>00</w:t>
        </w:r>
      </w:ins>
      <w:r w:rsidRPr="00A8744F">
        <w:t>01</w:t>
      </w:r>
      <w:del w:id="66" w:author="Pobol" w:date="2016-02-22T18:40:00Z">
        <w:r w:rsidRPr="00A8744F" w:rsidDel="00C144DD">
          <w:delText xml:space="preserve">» </w:delText>
        </w:r>
      </w:del>
      <w:ins w:id="67" w:author="Pobol" w:date="2016-02-22T18:40:00Z">
        <w:r w:rsidR="00C144DD">
          <w:rPr>
            <w:lang w:val="en-US"/>
          </w:rPr>
          <w:t>b</w:t>
        </w:r>
        <w:r w:rsidR="00C144DD" w:rsidRPr="00A8744F">
          <w:t xml:space="preserve"> </w:t>
        </w:r>
      </w:ins>
      <w:r w:rsidRPr="00A8744F">
        <w:t>- микроконтроллер STM;</w:t>
      </w:r>
    </w:p>
    <w:p w:rsidR="00077B2D" w:rsidRPr="00A8744F" w:rsidRDefault="004B2EA4" w:rsidP="00C144DD">
      <w:pPr>
        <w:spacing w:after="0" w:line="240" w:lineRule="auto"/>
        <w:ind w:firstLine="708"/>
        <w:jc w:val="both"/>
        <w:pPrChange w:id="68" w:author="Pobol" w:date="2016-02-22T18:40:00Z">
          <w:pPr>
            <w:spacing w:after="0" w:line="240" w:lineRule="auto"/>
            <w:ind w:left="708" w:firstLine="708"/>
            <w:jc w:val="both"/>
          </w:pPr>
        </w:pPrChange>
      </w:pPr>
      <w:del w:id="69" w:author="Pobol" w:date="2016-02-22T18:40:00Z">
        <w:r w:rsidRPr="00A8744F" w:rsidDel="00C144DD">
          <w:delText>«</w:delText>
        </w:r>
      </w:del>
      <w:proofErr w:type="gramStart"/>
      <w:ins w:id="70" w:author="Pobol" w:date="2016-02-22T18:40:00Z">
        <w:r w:rsidR="00C144DD">
          <w:rPr>
            <w:lang w:val="en-US"/>
          </w:rPr>
          <w:t>00</w:t>
        </w:r>
      </w:ins>
      <w:r w:rsidRPr="00A8744F">
        <w:t>10</w:t>
      </w:r>
      <w:del w:id="71" w:author="Pobol" w:date="2016-02-22T18:40:00Z">
        <w:r w:rsidR="00077B2D" w:rsidRPr="00A8744F" w:rsidDel="00C144DD">
          <w:delText xml:space="preserve">» </w:delText>
        </w:r>
      </w:del>
      <w:ins w:id="72" w:author="Pobol" w:date="2016-02-22T18:40:00Z">
        <w:r w:rsidR="00C144DD">
          <w:rPr>
            <w:lang w:val="en-US"/>
          </w:rPr>
          <w:t>b</w:t>
        </w:r>
        <w:r w:rsidR="00C144DD" w:rsidRPr="00A8744F">
          <w:t xml:space="preserve"> </w:t>
        </w:r>
      </w:ins>
      <w:r w:rsidR="00077B2D" w:rsidRPr="00A8744F">
        <w:t>- процессор NT1004.</w:t>
      </w:r>
      <w:proofErr w:type="gramEnd"/>
    </w:p>
    <w:p w:rsidR="00077B2D" w:rsidRPr="00A8744F" w:rsidRDefault="00077B2D" w:rsidP="00C144DD">
      <w:pPr>
        <w:spacing w:after="0" w:line="240" w:lineRule="auto"/>
        <w:ind w:firstLine="708"/>
        <w:jc w:val="both"/>
        <w:pPrChange w:id="73" w:author="Pobol" w:date="2016-02-22T18:40:00Z">
          <w:pPr>
            <w:spacing w:after="0" w:line="240" w:lineRule="auto"/>
            <w:ind w:left="708" w:firstLine="708"/>
            <w:jc w:val="both"/>
          </w:pPr>
        </w:pPrChange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C144DD" w:rsidRDefault="00C144DD" w:rsidP="00C144DD">
      <w:pPr>
        <w:spacing w:after="0" w:line="240" w:lineRule="auto"/>
        <w:jc w:val="both"/>
        <w:rPr>
          <w:ins w:id="74" w:author="Pobol" w:date="2016-02-22T18:41:00Z"/>
        </w:rPr>
        <w:pPrChange w:id="75" w:author="Pobol" w:date="2016-02-22T18:40:00Z">
          <w:pPr>
            <w:spacing w:after="0" w:line="240" w:lineRule="auto"/>
            <w:ind w:left="708"/>
            <w:jc w:val="both"/>
          </w:pPr>
        </w:pPrChange>
      </w:pPr>
      <w:ins w:id="76" w:author="Pobol" w:date="2016-02-22T18:40:00Z">
        <w:r>
          <w:rPr>
            <w:lang w:val="en-US"/>
          </w:rPr>
          <w:tab/>
        </w:r>
      </w:ins>
      <w:del w:id="77" w:author="Pobol" w:date="2016-02-22T18:40:00Z">
        <w:r w:rsidR="004B2EA4" w:rsidRPr="00A8744F" w:rsidDel="00C144DD">
          <w:tab/>
        </w:r>
      </w:del>
      <w:r w:rsidR="00CD1DF0" w:rsidRPr="00A8744F">
        <w:t xml:space="preserve">Предназначен для </w:t>
      </w:r>
      <w:proofErr w:type="gramStart"/>
      <w:r w:rsidR="00CD1DF0" w:rsidRPr="00A8744F">
        <w:t>последовательно</w:t>
      </w:r>
      <w:del w:id="78" w:author="Pobol" w:date="2016-02-22T18:40:00Z">
        <w:r w:rsidR="00CD1DF0" w:rsidRPr="00A8744F" w:rsidDel="00C144DD">
          <w:delText>го</w:delText>
        </w:r>
      </w:del>
      <w:ins w:id="79" w:author="Pobol" w:date="2016-02-22T18:40:00Z">
        <w:r>
          <w:t>й</w:t>
        </w:r>
      </w:ins>
      <w:proofErr w:type="gramEnd"/>
      <w:r w:rsidR="00CD1DF0" w:rsidRPr="00A8744F">
        <w:t xml:space="preserve"> нумерации отправляемых </w:t>
      </w:r>
      <w:del w:id="80" w:author="Pobol" w:date="2016-02-22T18:40:00Z">
        <w:r w:rsidR="00CD1DF0" w:rsidRPr="00A8744F" w:rsidDel="00C144DD">
          <w:delText>сообщений</w:delText>
        </w:r>
      </w:del>
      <w:ins w:id="81" w:author="Pobol" w:date="2016-02-22T18:40:00Z">
        <w:r>
          <w:t>команд</w:t>
        </w:r>
      </w:ins>
      <w:r w:rsidR="00CD1DF0" w:rsidRPr="00A8744F">
        <w:t xml:space="preserve">. </w:t>
      </w:r>
      <w:ins w:id="82" w:author="Pobol" w:date="2016-02-22T18:41:00Z">
        <w:r>
          <w:rPr>
            <w:rFonts w:ascii="Calibri" w:eastAsia="Calibri" w:hAnsi="Calibri" w:cs="Times New Roman"/>
          </w:rPr>
          <w:t xml:space="preserve">Механизм нумерации сообщений позволяет идентифицировать сообщения </w:t>
        </w:r>
      </w:ins>
      <w:ins w:id="83" w:author="Pobol" w:date="2016-02-22T18:42:00Z">
        <w:r>
          <w:t>и</w:t>
        </w:r>
      </w:ins>
      <w:ins w:id="84" w:author="Pobol" w:date="2016-02-22T18:41:00Z">
        <w:r>
          <w:rPr>
            <w:rFonts w:ascii="Calibri" w:eastAsia="Calibri" w:hAnsi="Calibri" w:cs="Times New Roman"/>
          </w:rPr>
          <w:t xml:space="preserve"> отслеживать </w:t>
        </w:r>
      </w:ins>
      <w:ins w:id="85" w:author="Pobol" w:date="2016-02-22T18:42:00Z">
        <w:r>
          <w:t xml:space="preserve">их </w:t>
        </w:r>
      </w:ins>
      <w:ins w:id="86" w:author="Pobol" w:date="2016-02-22T18:41:00Z">
        <w:r>
          <w:rPr>
            <w:rFonts w:ascii="Calibri" w:eastAsia="Calibri" w:hAnsi="Calibri" w:cs="Times New Roman"/>
          </w:rPr>
          <w:t>повторы</w:t>
        </w:r>
      </w:ins>
      <w:ins w:id="87" w:author="Pobol" w:date="2016-02-22T18:42:00Z">
        <w:r>
          <w:t>.</w:t>
        </w:r>
      </w:ins>
      <w:ins w:id="88" w:author="Pobol" w:date="2016-02-22T18:43:00Z">
        <w:r>
          <w:t xml:space="preserve"> </w:t>
        </w:r>
      </w:ins>
      <w:ins w:id="89" w:author="Pobol" w:date="2016-02-22T18:47:00Z">
        <w:r>
          <w:t>Если ведущее устройство не получило от ведомого устройства ответ на переданную команду, команда может быть повторена</w:t>
        </w:r>
        <w:r w:rsidR="00AE0A69">
          <w:t xml:space="preserve">. При этом номер сообщения повторной команды должен </w:t>
        </w:r>
      </w:ins>
      <w:ins w:id="90" w:author="Pobol" w:date="2016-02-22T18:48:00Z">
        <w:r w:rsidR="00AE0A69">
          <w:t>быть таким же, как и номер</w:t>
        </w:r>
      </w:ins>
      <w:ins w:id="91" w:author="Pobol" w:date="2016-02-22T18:47:00Z">
        <w:r w:rsidR="00AE0A69">
          <w:t xml:space="preserve"> исходн</w:t>
        </w:r>
      </w:ins>
      <w:ins w:id="92" w:author="Pobol" w:date="2016-02-22T18:48:00Z">
        <w:r w:rsidR="00AE0A69">
          <w:t>ой</w:t>
        </w:r>
      </w:ins>
      <w:ins w:id="93" w:author="Pobol" w:date="2016-02-22T18:47:00Z">
        <w:r w:rsidR="00AE0A69">
          <w:t xml:space="preserve"> команд</w:t>
        </w:r>
      </w:ins>
      <w:ins w:id="94" w:author="Pobol" w:date="2016-02-22T18:48:00Z">
        <w:r w:rsidR="00AE0A69">
          <w:t>ы</w:t>
        </w:r>
      </w:ins>
      <w:ins w:id="95" w:author="Pobol" w:date="2016-02-22T18:47:00Z">
        <w:r w:rsidR="00AE0A69">
          <w:t>.</w:t>
        </w:r>
      </w:ins>
      <w:ins w:id="96" w:author="Pobol" w:date="2016-02-22T18:49:00Z">
        <w:r w:rsidR="00AE0A69">
          <w:t xml:space="preserve"> Ответ от ведомого устройства должен иметь номер исходной команды.</w:t>
        </w:r>
      </w:ins>
    </w:p>
    <w:p w:rsidR="004B2EA4" w:rsidRPr="00A8744F" w:rsidDel="00AE0A69" w:rsidRDefault="00CD1DF0" w:rsidP="00C144DD">
      <w:pPr>
        <w:spacing w:after="0" w:line="240" w:lineRule="auto"/>
        <w:jc w:val="both"/>
        <w:rPr>
          <w:del w:id="97" w:author="Pobol" w:date="2016-02-22T18:50:00Z"/>
        </w:rPr>
        <w:pPrChange w:id="98" w:author="Pobol" w:date="2016-02-22T18:40:00Z">
          <w:pPr>
            <w:spacing w:after="0" w:line="240" w:lineRule="auto"/>
            <w:ind w:left="708"/>
            <w:jc w:val="both"/>
          </w:pPr>
        </w:pPrChange>
      </w:pPr>
      <w:del w:id="99" w:author="Pobol" w:date="2016-02-22T18:50:00Z">
        <w:r w:rsidRPr="00A8744F" w:rsidDel="00AE0A69">
          <w:delText>Используется для избежания коллизий в случае перезапроса отправляемых сообщений.</w:delText>
        </w:r>
      </w:del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CD1DF0" w:rsidRPr="00A8744F" w:rsidRDefault="00CD1DF0" w:rsidP="00AE0A69">
      <w:pPr>
        <w:spacing w:after="0" w:line="240" w:lineRule="auto"/>
        <w:ind w:firstLine="708"/>
        <w:jc w:val="both"/>
        <w:pPrChange w:id="100" w:author="Pobol" w:date="2016-02-22T18:50:00Z">
          <w:pPr>
            <w:spacing w:after="0" w:line="240" w:lineRule="auto"/>
            <w:ind w:left="708" w:firstLine="568"/>
            <w:jc w:val="both"/>
          </w:pPr>
        </w:pPrChange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7843EA" w:rsidRPr="00A8744F" w:rsidRDefault="007843EA" w:rsidP="00AE0A69">
      <w:pPr>
        <w:spacing w:after="0" w:line="240" w:lineRule="auto"/>
        <w:ind w:firstLine="708"/>
        <w:jc w:val="both"/>
        <w:pPrChange w:id="101" w:author="Pobol" w:date="2016-02-22T18:50:00Z">
          <w:pPr>
            <w:spacing w:after="0" w:line="240" w:lineRule="auto"/>
            <w:ind w:left="708" w:firstLine="568"/>
            <w:jc w:val="both"/>
          </w:pPr>
        </w:pPrChange>
      </w:pPr>
      <w:r w:rsidRPr="00A8744F">
        <w:t>Предназначен для указания типа сообщения (команд, запросов, ответов)</w:t>
      </w:r>
      <w:del w:id="102" w:author="Pobol" w:date="2016-02-22T18:54:00Z">
        <w:r w:rsidRPr="00A8744F" w:rsidDel="00AE0A69">
          <w:delText xml:space="preserve"> с указанием параметров сообщения</w:delText>
        </w:r>
      </w:del>
      <w:r w:rsidRPr="00A8744F">
        <w:t>.</w:t>
      </w:r>
      <w:ins w:id="103" w:author="Pobol" w:date="2016-02-22T18:57:00Z">
        <w:r w:rsidR="00AE0A69">
          <w:t xml:space="preserve"> Перечень возможных идентификаторов указан в таблице 1.</w:t>
        </w:r>
      </w:ins>
    </w:p>
    <w:p w:rsidR="007843EA" w:rsidRDefault="007843EA" w:rsidP="00CD1DF0">
      <w:pPr>
        <w:spacing w:after="0" w:line="240" w:lineRule="auto"/>
        <w:ind w:left="708" w:firstLine="708"/>
        <w:jc w:val="both"/>
        <w:rPr>
          <w:ins w:id="104" w:author="Pobol" w:date="2016-02-22T18:50:00Z"/>
        </w:rPr>
      </w:pPr>
    </w:p>
    <w:p w:rsidR="00AE0A69" w:rsidRDefault="00AE0A69" w:rsidP="00AE0A69">
      <w:pPr>
        <w:spacing w:after="0" w:line="240" w:lineRule="auto"/>
        <w:ind w:firstLine="708"/>
        <w:jc w:val="both"/>
        <w:rPr>
          <w:ins w:id="105" w:author="Pobol" w:date="2016-02-22T18:54:00Z"/>
        </w:rPr>
        <w:pPrChange w:id="106" w:author="Pobol" w:date="2016-02-22T18:51:00Z">
          <w:pPr>
            <w:spacing w:after="0" w:line="240" w:lineRule="auto"/>
            <w:ind w:left="708" w:firstLine="708"/>
            <w:jc w:val="both"/>
          </w:pPr>
        </w:pPrChange>
      </w:pPr>
      <w:ins w:id="107" w:author="Pobol" w:date="2016-02-22T18:51:00Z">
        <w:r>
          <w:rPr>
            <w:lang w:val="en-US"/>
          </w:rPr>
          <w:t>Data</w:t>
        </w:r>
        <w:r w:rsidRPr="00AE0A69">
          <w:rPr>
            <w:rPrChange w:id="108" w:author="Pobol" w:date="2016-02-22T18:51:00Z">
              <w:rPr>
                <w:lang w:val="en-US"/>
              </w:rPr>
            </w:rPrChange>
          </w:rPr>
          <w:t xml:space="preserve"> </w:t>
        </w:r>
        <w:r w:rsidRPr="00AE0A69">
          <w:rPr>
            <w:rPrChange w:id="109" w:author="Pobol" w:date="2016-02-22T18:51:00Z">
              <w:rPr>
                <w:lang w:val="en-US"/>
              </w:rPr>
            </w:rPrChange>
          </w:rPr>
          <w:t>–</w:t>
        </w:r>
        <w:r w:rsidRPr="00AE0A69">
          <w:rPr>
            <w:rPrChange w:id="110" w:author="Pobol" w:date="2016-02-22T18:51:00Z">
              <w:rPr>
                <w:lang w:val="en-US"/>
              </w:rPr>
            </w:rPrChange>
          </w:rPr>
          <w:t xml:space="preserve"> </w:t>
        </w:r>
        <w:r>
          <w:t>от 0 до 128 байт,</w:t>
        </w:r>
      </w:ins>
      <w:ins w:id="111" w:author="Pobol" w:date="2016-02-22T18:54:00Z">
        <w:r>
          <w:t xml:space="preserve"> тело сообщения</w:t>
        </w:r>
      </w:ins>
    </w:p>
    <w:p w:rsidR="00AE0A69" w:rsidRDefault="00AE0A69" w:rsidP="00AE0A69">
      <w:pPr>
        <w:spacing w:after="0" w:line="240" w:lineRule="auto"/>
        <w:ind w:firstLine="708"/>
        <w:jc w:val="both"/>
        <w:rPr>
          <w:ins w:id="112" w:author="Pobol" w:date="2016-02-22T18:55:00Z"/>
        </w:rPr>
        <w:pPrChange w:id="113" w:author="Pobol" w:date="2016-02-22T18:51:00Z">
          <w:pPr>
            <w:spacing w:after="0" w:line="240" w:lineRule="auto"/>
            <w:ind w:left="708" w:firstLine="708"/>
            <w:jc w:val="both"/>
          </w:pPr>
        </w:pPrChange>
      </w:pPr>
      <w:ins w:id="114" w:author="Pobol" w:date="2016-02-22T18:54:00Z">
        <w:r>
          <w:t>Размер и наполнение зависит</w:t>
        </w:r>
      </w:ins>
      <w:ins w:id="115" w:author="Pobol" w:date="2016-02-22T18:56:00Z">
        <w:r>
          <w:t xml:space="preserve"> от идентификатора сообщения (</w:t>
        </w:r>
        <w:proofErr w:type="gramStart"/>
        <w:r>
          <w:t>см</w:t>
        </w:r>
        <w:proofErr w:type="gramEnd"/>
        <w:r>
          <w:t>. таблицу 1)</w:t>
        </w:r>
      </w:ins>
    </w:p>
    <w:p w:rsidR="00AE0A69" w:rsidRPr="00AE0A69" w:rsidRDefault="00AE0A69" w:rsidP="00AE0A69">
      <w:pPr>
        <w:spacing w:after="0" w:line="240" w:lineRule="auto"/>
        <w:ind w:firstLine="708"/>
        <w:jc w:val="both"/>
        <w:rPr>
          <w:ins w:id="116" w:author="Pobol" w:date="2016-02-22T18:50:00Z"/>
          <w:rPrChange w:id="117" w:author="Pobol" w:date="2016-02-22T18:51:00Z">
            <w:rPr>
              <w:ins w:id="118" w:author="Pobol" w:date="2016-02-22T18:50:00Z"/>
            </w:rPr>
          </w:rPrChange>
        </w:rPr>
        <w:pPrChange w:id="119" w:author="Pobol" w:date="2016-02-22T18:51:00Z">
          <w:pPr>
            <w:spacing w:after="0" w:line="240" w:lineRule="auto"/>
            <w:ind w:left="708" w:firstLine="708"/>
            <w:jc w:val="both"/>
          </w:pPr>
        </w:pPrChange>
      </w:pPr>
    </w:p>
    <w:p w:rsidR="00AE0A69" w:rsidRPr="00A8744F" w:rsidDel="00683A7F" w:rsidRDefault="00AE0A69" w:rsidP="00CD1DF0">
      <w:pPr>
        <w:spacing w:after="0" w:line="240" w:lineRule="auto"/>
        <w:ind w:left="708" w:firstLine="708"/>
        <w:jc w:val="both"/>
        <w:rPr>
          <w:del w:id="120" w:author="Pobol" w:date="2016-02-22T18:58:00Z"/>
        </w:rPr>
      </w:pPr>
    </w:p>
    <w:p w:rsidR="00032028" w:rsidRPr="00A8744F" w:rsidRDefault="00032028" w:rsidP="00AE0A69">
      <w:pPr>
        <w:ind w:firstLine="708"/>
        <w:jc w:val="both"/>
        <w:pPrChange w:id="121" w:author="Pobol" w:date="2016-02-22T18:50:00Z">
          <w:pPr>
            <w:pStyle w:val="a3"/>
            <w:ind w:left="1212"/>
            <w:jc w:val="both"/>
          </w:pPr>
        </w:pPrChange>
      </w:pPr>
      <w:r w:rsidRPr="00AE0A69">
        <w:rPr>
          <w:lang w:val="en-US"/>
          <w:rPrChange w:id="122" w:author="Pobol" w:date="2016-02-22T18:50:00Z">
            <w:rPr>
              <w:lang w:val="en-US"/>
            </w:rPr>
          </w:rPrChange>
        </w:rPr>
        <w:t>CRC</w:t>
      </w:r>
      <w:r w:rsidRPr="00A8744F">
        <w:t xml:space="preserve"> </w:t>
      </w:r>
      <w:del w:id="123" w:author="Pobol" w:date="2016-02-22T18:50:00Z">
        <w:r w:rsidRPr="00A8744F" w:rsidDel="00AE0A69">
          <w:delText>-</w:delText>
        </w:r>
      </w:del>
      <w:ins w:id="124" w:author="Pobol" w:date="2016-02-22T18:50:00Z">
        <w:r w:rsidR="00AE0A69">
          <w:t>–</w:t>
        </w:r>
      </w:ins>
      <w:r w:rsidRPr="00A8744F">
        <w:t xml:space="preserve"> </w:t>
      </w:r>
      <w:ins w:id="125" w:author="Pobol" w:date="2016-02-22T18:50:00Z">
        <w:r w:rsidR="00AE0A69">
          <w:t xml:space="preserve">1 байт, </w:t>
        </w:r>
      </w:ins>
      <w:del w:id="126" w:author="Pobol" w:date="2016-02-22T18:50:00Z">
        <w:r w:rsidRPr="00A8744F" w:rsidDel="00AE0A69">
          <w:delText>Размер поля контрольной суммы</w:delText>
        </w:r>
      </w:del>
      <w:ins w:id="127" w:author="Pobol" w:date="2016-02-22T18:50:00Z">
        <w:r w:rsidR="00AE0A69">
          <w:t>контрольная сумма</w:t>
        </w:r>
      </w:ins>
      <w:r w:rsidRPr="00A8744F">
        <w:t xml:space="preserve"> сообщения</w:t>
      </w:r>
      <w:del w:id="128" w:author="Pobol" w:date="2016-02-22T18:50:00Z">
        <w:r w:rsidRPr="00A8744F" w:rsidDel="00AE0A69">
          <w:delText>: 8 бит.</w:delText>
        </w:r>
      </w:del>
    </w:p>
    <w:p w:rsidR="00FE40A8" w:rsidRPr="00AE0A69" w:rsidRDefault="00AE0A69" w:rsidP="00AE0A69">
      <w:pPr>
        <w:ind w:firstLine="708"/>
        <w:jc w:val="both"/>
        <w:rPr>
          <w:rPrChange w:id="129" w:author="Pobol" w:date="2016-02-22T18:56:00Z">
            <w:rPr/>
          </w:rPrChange>
        </w:rPr>
        <w:pPrChange w:id="130" w:author="Pobol" w:date="2016-02-22T18:53:00Z">
          <w:pPr>
            <w:pStyle w:val="a3"/>
            <w:ind w:left="1212"/>
            <w:jc w:val="both"/>
          </w:pPr>
        </w:pPrChange>
      </w:pPr>
      <w:ins w:id="131" w:author="Pobol" w:date="2016-02-22T18:53:00Z">
        <w:r>
          <w:t xml:space="preserve">Контрольная сумма </w:t>
        </w:r>
        <w:r>
          <w:t>рассчитывается</w:t>
        </w:r>
        <w:r>
          <w:t xml:space="preserve"> как </w:t>
        </w:r>
      </w:ins>
      <w:r w:rsidR="00CB2F5F" w:rsidRPr="00AE0A69">
        <w:rPr>
          <w:lang w:val="en-US"/>
          <w:rPrChange w:id="132" w:author="Pobol" w:date="2016-02-22T18:53:00Z">
            <w:rPr>
              <w:lang w:val="en-US"/>
            </w:rPr>
          </w:rPrChange>
        </w:rPr>
        <w:t>XOR</w:t>
      </w:r>
      <w:r w:rsidR="00CB2F5F" w:rsidRPr="00A8744F">
        <w:t xml:space="preserve"> всех байт сообщения</w:t>
      </w:r>
      <w:del w:id="133" w:author="Pobol" w:date="2016-02-22T18:56:00Z">
        <w:r w:rsidR="00CB2F5F" w:rsidRPr="00A8744F" w:rsidDel="00AE0A69">
          <w:delText xml:space="preserve"> (за исключением старт - байта и стоп-байта)</w:delText>
        </w:r>
      </w:del>
      <w:ins w:id="134" w:author="Pobol" w:date="2016-02-22T18:56:00Z">
        <w:r>
          <w:t xml:space="preserve">. </w:t>
        </w:r>
        <w:r w:rsidRPr="00937DC0">
          <w:rPr>
            <w:rFonts w:ascii="Calibri" w:eastAsia="Calibri" w:hAnsi="Calibri" w:cs="Times New Roman"/>
            <w:color w:val="000000"/>
          </w:rPr>
          <w:t xml:space="preserve">Контрольная сумма рассчитывается </w:t>
        </w:r>
        <w:r w:rsidRPr="00AE0A69">
          <w:rPr>
            <w:rFonts w:ascii="Calibri" w:eastAsia="Calibri" w:hAnsi="Calibri" w:cs="Times New Roman"/>
            <w:bCs/>
            <w:color w:val="000000"/>
            <w:rPrChange w:id="135" w:author="Pobol" w:date="2016-02-22T18:57:00Z">
              <w:rPr>
                <w:rFonts w:ascii="Calibri" w:eastAsia="Calibri" w:hAnsi="Calibri" w:cs="Times New Roman"/>
                <w:b/>
                <w:bCs/>
                <w:color w:val="000000"/>
              </w:rPr>
            </w:rPrChange>
          </w:rPr>
          <w:t xml:space="preserve">перед </w:t>
        </w:r>
        <w:r w:rsidRPr="00937DC0">
          <w:rPr>
            <w:rFonts w:ascii="Calibri" w:eastAsia="Calibri" w:hAnsi="Calibri" w:cs="Times New Roman"/>
            <w:color w:val="000000"/>
          </w:rPr>
          <w:t xml:space="preserve">операцией </w:t>
        </w:r>
        <w:proofErr w:type="spellStart"/>
        <w:proofErr w:type="gramStart"/>
        <w:r w:rsidRPr="00937DC0">
          <w:rPr>
            <w:rFonts w:ascii="Calibri" w:eastAsia="Calibri" w:hAnsi="Calibri" w:cs="Times New Roman"/>
            <w:color w:val="000000"/>
          </w:rPr>
          <w:t>байт-стаффинга</w:t>
        </w:r>
        <w:proofErr w:type="spellEnd"/>
        <w:proofErr w:type="gramEnd"/>
        <w:r w:rsidRPr="00937DC0">
          <w:rPr>
            <w:rFonts w:ascii="Calibri" w:eastAsia="Calibri" w:hAnsi="Calibri" w:cs="Times New Roman"/>
            <w:color w:val="000000"/>
          </w:rPr>
          <w:t xml:space="preserve">, проводимой над данными, для всего сообщения, исключая </w:t>
        </w:r>
        <w:r>
          <w:rPr>
            <w:color w:val="000000"/>
          </w:rPr>
          <w:t xml:space="preserve">стартовые и стоповые </w:t>
        </w:r>
        <w:r w:rsidRPr="00937DC0">
          <w:rPr>
            <w:rFonts w:ascii="Calibri" w:eastAsia="Calibri" w:hAnsi="Calibri" w:cs="Times New Roman"/>
            <w:color w:val="000000"/>
          </w:rPr>
          <w:t xml:space="preserve">байты </w:t>
        </w:r>
        <w:r w:rsidRPr="00937DC0">
          <w:rPr>
            <w:rFonts w:ascii="Calibri" w:eastAsia="Calibri" w:hAnsi="Calibri" w:cs="Times New Roman"/>
            <w:color w:val="000000"/>
            <w:lang w:val="en-US"/>
          </w:rPr>
          <w:t>FEND</w:t>
        </w:r>
        <w:r>
          <w:rPr>
            <w:color w:val="000000"/>
          </w:rPr>
          <w:t>.</w:t>
        </w:r>
      </w:ins>
    </w:p>
    <w:p w:rsidR="00683A7F" w:rsidRDefault="00683A7F" w:rsidP="00AE0A69">
      <w:pPr>
        <w:jc w:val="both"/>
        <w:rPr>
          <w:ins w:id="136" w:author="Pobol" w:date="2016-02-22T18:58:00Z"/>
        </w:rPr>
        <w:pPrChange w:id="137" w:author="Pobol" w:date="2016-02-22T18:56:00Z">
          <w:pPr>
            <w:pStyle w:val="a3"/>
            <w:ind w:left="1212"/>
            <w:jc w:val="both"/>
          </w:pPr>
        </w:pPrChange>
      </w:pPr>
    </w:p>
    <w:p w:rsidR="00077B2D" w:rsidRPr="00A8744F" w:rsidRDefault="00077B2D" w:rsidP="00AE0A69">
      <w:pPr>
        <w:jc w:val="both"/>
        <w:pPrChange w:id="138" w:author="Pobol" w:date="2016-02-22T18:56:00Z">
          <w:pPr>
            <w:pStyle w:val="a3"/>
            <w:ind w:left="1212"/>
            <w:jc w:val="both"/>
          </w:pPr>
        </w:pPrChange>
      </w:pPr>
      <w:r w:rsidRPr="00A8744F">
        <w:t>Перечень идентификаторов сообщений с соответствующими описаниями приведен в таблице:</w:t>
      </w:r>
    </w:p>
    <w:p w:rsidR="00077B2D" w:rsidRPr="00A8744F" w:rsidDel="00683A7F" w:rsidRDefault="00077B2D" w:rsidP="00077B2D">
      <w:pPr>
        <w:pStyle w:val="a3"/>
        <w:ind w:left="1212"/>
        <w:jc w:val="both"/>
        <w:rPr>
          <w:del w:id="139" w:author="Pobol" w:date="2016-02-22T18:58:00Z"/>
        </w:rPr>
      </w:pP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4155" w:type="dxa"/>
          </w:tcPr>
          <w:p w:rsidR="007843EA" w:rsidRPr="009960BB" w:rsidRDefault="007843EA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  <w:rPrChange w:id="140" w:author="Pobol" w:date="2016-02-22T18:29:00Z">
                  <w:rPr>
                    <w:rFonts w:asciiTheme="minorHAnsi" w:eastAsia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del w:id="141" w:author="Pobol" w:date="2016-02-22T17:25:00Z">
              <w:r w:rsidRPr="009960BB" w:rsidDel="00F44D42">
                <w:rPr>
                  <w:rFonts w:asciiTheme="minorHAnsi" w:hAnsiTheme="minorHAnsi" w:cstheme="minorHAnsi"/>
                  <w:sz w:val="22"/>
                  <w:szCs w:val="22"/>
                  <w:rPrChange w:id="142" w:author="Pobol" w:date="2016-02-22T18:29:00Z">
                    <w:rPr>
                      <w:rFonts w:asciiTheme="minorHAnsi" w:hAnsiTheme="minorHAnsi" w:cstheme="minorHAnsi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43" w:author="Pobol" w:date="2016-02-22T17:25:00Z">
              <w:r w:rsidR="00291CE9" w:rsidRPr="009960BB">
                <w:rPr>
                  <w:rFonts w:asciiTheme="minorHAnsi" w:hAnsiTheme="minorHAnsi" w:cstheme="minorHAnsi"/>
                  <w:sz w:val="22"/>
                  <w:szCs w:val="22"/>
                  <w:rPrChange w:id="144" w:author="Pobol" w:date="2016-02-22T18:29:00Z">
                    <w:rPr/>
                  </w:rPrChange>
                </w:rPr>
                <w:t>0</w:t>
              </w:r>
            </w:ins>
            <w:r w:rsidR="00291CE9" w:rsidRPr="009960BB">
              <w:rPr>
                <w:rFonts w:asciiTheme="minorHAnsi" w:hAnsiTheme="minorHAnsi" w:cstheme="minorHAnsi"/>
                <w:sz w:val="22"/>
                <w:szCs w:val="22"/>
                <w:rPrChange w:id="145" w:author="Pobol" w:date="2016-02-22T18:29:00Z">
                  <w:rPr/>
                </w:rPrChange>
              </w:rPr>
              <w:t xml:space="preserve"> байт</w:t>
            </w:r>
            <w:ins w:id="146" w:author="Pobol" w:date="2016-02-22T17:45:00Z">
              <w:r w:rsidR="00291CE9" w:rsidRPr="009960BB">
                <w:rPr>
                  <w:rFonts w:asciiTheme="minorHAnsi" w:hAnsiTheme="minorHAnsi" w:cstheme="minorHAnsi"/>
                  <w:sz w:val="22"/>
                  <w:szCs w:val="22"/>
                  <w:rPrChange w:id="147" w:author="Pobol" w:date="2016-02-22T18:29:00Z">
                    <w:rPr/>
                  </w:rPrChange>
                </w:rPr>
                <w:t xml:space="preserve"> </w:t>
              </w:r>
              <w:r w:rsidR="006751A2" w:rsidRPr="009960BB">
                <w:rPr>
                  <w:rFonts w:asciiTheme="minorHAnsi" w:hAnsiTheme="minorHAnsi" w:cstheme="minorHAnsi"/>
                  <w:sz w:val="22"/>
                  <w:szCs w:val="22"/>
                  <w:rPrChange w:id="148" w:author="Pobol" w:date="2016-02-22T18:29:00Z">
                    <w:rPr>
                      <w:rFonts w:asciiTheme="minorHAnsi" w:hAnsiTheme="minorHAnsi" w:cstheme="minorHAnsi"/>
                      <w:sz w:val="22"/>
                      <w:szCs w:val="22"/>
                    </w:rPr>
                  </w:rPrChange>
                </w:rPr>
                <w:t>–</w:t>
              </w:r>
              <w:r w:rsidR="00291CE9" w:rsidRPr="009960BB">
                <w:rPr>
                  <w:rFonts w:asciiTheme="minorHAnsi" w:hAnsiTheme="minorHAnsi" w:cstheme="minorHAnsi"/>
                  <w:sz w:val="22"/>
                  <w:szCs w:val="22"/>
                  <w:rPrChange w:id="149" w:author="Pobol" w:date="2016-02-22T18:29:00Z">
                    <w:rPr>
                      <w:rFonts w:cstheme="minorHAnsi"/>
                    </w:rPr>
                  </w:rPrChange>
                </w:rPr>
                <w:t xml:space="preserve"> код рабочего режима</w:t>
              </w:r>
              <w:proofErr w:type="gramStart"/>
              <w:r w:rsidR="006751A2" w:rsidRPr="009960BB">
                <w:rPr>
                  <w:rFonts w:asciiTheme="minorHAnsi" w:hAnsiTheme="minorHAnsi" w:cstheme="minorHAnsi"/>
                  <w:sz w:val="22"/>
                  <w:szCs w:val="22"/>
                  <w:vertAlign w:val="superscript"/>
                  <w:rPrChange w:id="150" w:author="Pobol" w:date="2016-02-22T18:29:00Z">
                    <w:rPr>
                      <w:rFonts w:asciiTheme="minorHAnsi" w:hAnsiTheme="minorHAnsi" w:cstheme="minorHAnsi"/>
                      <w:sz w:val="22"/>
                      <w:szCs w:val="22"/>
                      <w:vertAlign w:val="superscript"/>
                    </w:rPr>
                  </w:rPrChange>
                </w:rPr>
                <w:t>1</w:t>
              </w:r>
            </w:ins>
            <w:proofErr w:type="gramEnd"/>
            <w:ins w:id="151" w:author="Pobol" w:date="2016-02-22T19:02:00Z">
              <w:r w:rsidR="00CE38CA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7843EA" w:rsidRPr="009960BB" w:rsidDel="006751A2" w:rsidRDefault="00E63234" w:rsidP="00D76896">
            <w:pPr>
              <w:pStyle w:val="a3"/>
              <w:ind w:left="0"/>
              <w:jc w:val="both"/>
              <w:rPr>
                <w:del w:id="152" w:author="Pobol" w:date="2016-02-22T17:42:00Z"/>
                <w:rFonts w:asciiTheme="minorHAnsi" w:hAnsiTheme="minorHAnsi" w:cstheme="minorHAnsi"/>
                <w:sz w:val="22"/>
                <w:szCs w:val="22"/>
                <w:rPrChange w:id="153" w:author="Pobol" w:date="2016-02-22T18:29:00Z">
                  <w:rPr>
                    <w:del w:id="154" w:author="Pobol" w:date="2016-02-22T17:4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del w:id="155" w:author="Pobol" w:date="2016-02-22T17:19:00Z">
              <w:r w:rsidRPr="009960BB" w:rsidDel="00573BAF">
                <w:rPr>
                  <w:rFonts w:asciiTheme="minorHAnsi" w:hAnsiTheme="minorHAnsi" w:cstheme="minorHAnsi"/>
                  <w:sz w:val="22"/>
                  <w:szCs w:val="22"/>
                  <w:rPrChange w:id="156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Два</w:delText>
              </w:r>
              <w:r w:rsidR="007843EA" w:rsidRPr="009960BB" w:rsidDel="00573BAF">
                <w:rPr>
                  <w:rFonts w:asciiTheme="minorHAnsi" w:hAnsiTheme="minorHAnsi" w:cstheme="minorHAnsi"/>
                  <w:sz w:val="22"/>
                  <w:szCs w:val="22"/>
                  <w:rPrChange w:id="157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 xml:space="preserve"> бита</w:delText>
              </w:r>
            </w:del>
            <w:del w:id="158" w:author="Pobol" w:date="2016-02-22T17:42:00Z">
              <w:r w:rsidR="007843EA"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159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:</w:delText>
              </w:r>
            </w:del>
          </w:p>
          <w:p w:rsidR="007843EA" w:rsidRPr="009960BB" w:rsidDel="006751A2" w:rsidRDefault="007843EA" w:rsidP="00D76896">
            <w:pPr>
              <w:pStyle w:val="a3"/>
              <w:ind w:left="0"/>
              <w:jc w:val="both"/>
              <w:rPr>
                <w:del w:id="160" w:author="Pobol" w:date="2016-02-22T17:42:00Z"/>
                <w:rFonts w:asciiTheme="minorHAnsi" w:hAnsiTheme="minorHAnsi" w:cstheme="minorHAnsi"/>
                <w:sz w:val="22"/>
                <w:szCs w:val="22"/>
                <w:rPrChange w:id="161" w:author="Pobol" w:date="2016-02-22T18:29:00Z">
                  <w:rPr>
                    <w:del w:id="162" w:author="Pobol" w:date="2016-02-22T17:4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del w:id="163" w:author="Pobol" w:date="2016-02-22T17:42:00Z">
              <w:r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164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01 – голос</w:delText>
              </w:r>
            </w:del>
          </w:p>
          <w:p w:rsidR="007843EA" w:rsidRPr="009960BB" w:rsidDel="006751A2" w:rsidRDefault="007843EA" w:rsidP="00D76896">
            <w:pPr>
              <w:pStyle w:val="a3"/>
              <w:ind w:left="0"/>
              <w:jc w:val="both"/>
              <w:rPr>
                <w:del w:id="165" w:author="Pobol" w:date="2016-02-22T17:42:00Z"/>
                <w:rFonts w:asciiTheme="minorHAnsi" w:hAnsiTheme="minorHAnsi" w:cstheme="minorHAnsi"/>
                <w:sz w:val="22"/>
                <w:szCs w:val="22"/>
                <w:rPrChange w:id="166" w:author="Pobol" w:date="2016-02-22T18:29:00Z">
                  <w:rPr>
                    <w:del w:id="167" w:author="Pobol" w:date="2016-02-22T17:4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del w:id="168" w:author="Pobol" w:date="2016-02-22T17:42:00Z">
              <w:r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169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10 – данные</w:delText>
              </w:r>
            </w:del>
          </w:p>
          <w:p w:rsidR="007843EA" w:rsidRPr="009960BB" w:rsidDel="006751A2" w:rsidRDefault="007843EA" w:rsidP="00D76896">
            <w:pPr>
              <w:pStyle w:val="a3"/>
              <w:spacing w:after="200" w:line="276" w:lineRule="auto"/>
              <w:ind w:left="0"/>
              <w:jc w:val="both"/>
              <w:rPr>
                <w:del w:id="170" w:author="Pobol" w:date="2016-02-22T17:42:00Z"/>
                <w:rFonts w:asciiTheme="minorHAnsi" w:hAnsiTheme="minorHAnsi" w:cstheme="minorHAnsi"/>
                <w:sz w:val="22"/>
                <w:szCs w:val="22"/>
                <w:rPrChange w:id="171" w:author="Pobol" w:date="2016-02-22T18:29:00Z">
                  <w:rPr>
                    <w:del w:id="172" w:author="Pobol" w:date="2016-02-22T17:42:00Z"/>
                    <w:rFonts w:asciiTheme="minorHAnsi" w:eastAsia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del w:id="173" w:author="Pobol" w:date="2016-02-22T17:42:00Z">
              <w:r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174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 xml:space="preserve">11 – данные </w:delText>
              </w:r>
              <w:r w:rsidRPr="009960BB" w:rsidDel="006751A2">
                <w:rPr>
                  <w:rFonts w:asciiTheme="minorHAnsi" w:hAnsiTheme="minorHAnsi" w:cstheme="minorHAnsi"/>
                  <w:sz w:val="22"/>
                  <w:szCs w:val="22"/>
                  <w:lang w:val="en-US"/>
                  <w:rPrChange w:id="175" w:author="Pobol" w:date="2016-02-22T18:29:00Z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rPrChange>
                </w:rPr>
                <w:delText>RTK</w:delText>
              </w:r>
            </w:del>
          </w:p>
          <w:p w:rsidR="00E63234" w:rsidRPr="009960BB" w:rsidDel="006751A2" w:rsidRDefault="00E63234" w:rsidP="00D76896">
            <w:pPr>
              <w:pStyle w:val="a3"/>
              <w:ind w:left="0"/>
              <w:jc w:val="both"/>
              <w:rPr>
                <w:del w:id="176" w:author="Pobol" w:date="2016-02-22T17:42:00Z"/>
                <w:rFonts w:asciiTheme="minorHAnsi" w:hAnsiTheme="minorHAnsi" w:cstheme="minorHAnsi"/>
                <w:sz w:val="22"/>
                <w:szCs w:val="22"/>
                <w:rPrChange w:id="177" w:author="Pobol" w:date="2016-02-22T18:29:00Z">
                  <w:rPr>
                    <w:del w:id="178" w:author="Pobol" w:date="2016-02-22T17:4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del w:id="179" w:author="Pobol" w:date="2016-02-22T17:19:00Z">
              <w:r w:rsidRPr="009960BB" w:rsidDel="00573BAF">
                <w:rPr>
                  <w:rFonts w:asciiTheme="minorHAnsi" w:hAnsiTheme="minorHAnsi" w:cstheme="minorHAnsi"/>
                  <w:sz w:val="22"/>
                  <w:szCs w:val="22"/>
                  <w:rPrChange w:id="180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 xml:space="preserve">3й </w:delText>
              </w:r>
            </w:del>
            <w:del w:id="181" w:author="Pobol" w:date="2016-02-22T17:42:00Z">
              <w:r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182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бит - резерв</w:delText>
              </w:r>
            </w:del>
          </w:p>
          <w:p w:rsidR="007843EA" w:rsidRPr="009960BB" w:rsidDel="006751A2" w:rsidRDefault="007843EA" w:rsidP="00D76896">
            <w:pPr>
              <w:pStyle w:val="a3"/>
              <w:ind w:left="0"/>
              <w:jc w:val="both"/>
              <w:rPr>
                <w:del w:id="183" w:author="Pobol" w:date="2016-02-22T17:42:00Z"/>
                <w:rFonts w:asciiTheme="minorHAnsi" w:hAnsiTheme="minorHAnsi" w:cstheme="minorHAnsi"/>
                <w:sz w:val="22"/>
                <w:szCs w:val="22"/>
                <w:rPrChange w:id="184" w:author="Pobol" w:date="2016-02-22T18:29:00Z">
                  <w:rPr>
                    <w:del w:id="185" w:author="Pobol" w:date="2016-02-22T17:4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del w:id="186" w:author="Pobol" w:date="2016-02-22T17:19:00Z">
              <w:r w:rsidRPr="009960BB" w:rsidDel="00573BAF">
                <w:rPr>
                  <w:rFonts w:asciiTheme="minorHAnsi" w:hAnsiTheme="minorHAnsi" w:cstheme="minorHAnsi"/>
                  <w:sz w:val="22"/>
                  <w:szCs w:val="22"/>
                  <w:rPrChange w:id="187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 xml:space="preserve">4й </w:delText>
              </w:r>
            </w:del>
            <w:del w:id="188" w:author="Pobol" w:date="2016-02-22T17:42:00Z">
              <w:r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189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бит – мощность малая/полная</w:delText>
              </w:r>
            </w:del>
          </w:p>
          <w:p w:rsidR="00F176C4" w:rsidRPr="009960BB" w:rsidDel="006751A2" w:rsidRDefault="00F176C4" w:rsidP="00D76896">
            <w:pPr>
              <w:pStyle w:val="a3"/>
              <w:ind w:left="0"/>
              <w:jc w:val="both"/>
              <w:rPr>
                <w:del w:id="190" w:author="Pobol" w:date="2016-02-22T17:42:00Z"/>
                <w:rFonts w:asciiTheme="minorHAnsi" w:hAnsiTheme="minorHAnsi" w:cstheme="minorHAnsi"/>
                <w:sz w:val="22"/>
                <w:szCs w:val="22"/>
                <w:rPrChange w:id="191" w:author="Pobol" w:date="2016-02-22T18:29:00Z">
                  <w:rPr>
                    <w:del w:id="192" w:author="Pobol" w:date="2016-02-22T17:4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del w:id="193" w:author="Pobol" w:date="2016-02-22T17:20:00Z">
              <w:r w:rsidRPr="009960BB" w:rsidDel="00573BAF">
                <w:rPr>
                  <w:rFonts w:asciiTheme="minorHAnsi" w:hAnsiTheme="minorHAnsi" w:cstheme="minorHAnsi"/>
                  <w:sz w:val="22"/>
                  <w:szCs w:val="22"/>
                  <w:rPrChange w:id="194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 xml:space="preserve">5й </w:delText>
              </w:r>
            </w:del>
            <w:del w:id="195" w:author="Pobol" w:date="2016-02-22T17:42:00Z">
              <w:r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196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бит – спать/не спать</w:delText>
              </w:r>
            </w:del>
          </w:p>
          <w:p w:rsidR="007843EA" w:rsidRPr="009960BB" w:rsidDel="006751A2" w:rsidRDefault="00F176C4" w:rsidP="00D76896">
            <w:pPr>
              <w:pStyle w:val="a3"/>
              <w:ind w:left="0"/>
              <w:jc w:val="both"/>
              <w:rPr>
                <w:del w:id="197" w:author="Pobol" w:date="2016-02-22T17:42:00Z"/>
                <w:rFonts w:asciiTheme="minorHAnsi" w:hAnsiTheme="minorHAnsi" w:cstheme="minorHAnsi"/>
                <w:sz w:val="22"/>
                <w:szCs w:val="22"/>
                <w:rPrChange w:id="198" w:author="Pobol" w:date="2016-02-22T18:29:00Z">
                  <w:rPr>
                    <w:del w:id="199" w:author="Pobol" w:date="2016-02-22T17:4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del w:id="200" w:author="Pobol" w:date="2016-02-22T17:20:00Z">
              <w:r w:rsidRPr="009960BB" w:rsidDel="00573BAF">
                <w:rPr>
                  <w:rFonts w:asciiTheme="minorHAnsi" w:hAnsiTheme="minorHAnsi" w:cstheme="minorHAnsi"/>
                  <w:sz w:val="22"/>
                  <w:szCs w:val="22"/>
                  <w:rPrChange w:id="201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06</w:delText>
              </w:r>
              <w:r w:rsidR="007843EA" w:rsidRPr="009960BB" w:rsidDel="00573BAF">
                <w:rPr>
                  <w:rFonts w:asciiTheme="minorHAnsi" w:hAnsiTheme="minorHAnsi" w:cstheme="minorHAnsi"/>
                  <w:sz w:val="22"/>
                  <w:szCs w:val="22"/>
                  <w:rPrChange w:id="202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>-07</w:delText>
              </w:r>
            </w:del>
            <w:del w:id="203" w:author="Pobol" w:date="2016-02-22T17:42:00Z">
              <w:r w:rsidR="007843EA" w:rsidRPr="009960BB" w:rsidDel="006751A2">
                <w:rPr>
                  <w:rFonts w:asciiTheme="minorHAnsi" w:hAnsiTheme="minorHAnsi" w:cstheme="minorHAnsi"/>
                  <w:sz w:val="22"/>
                  <w:szCs w:val="22"/>
                  <w:rPrChange w:id="204" w:author="Pobol" w:date="2016-02-22T18:29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delText xml:space="preserve"> резерв</w:delText>
              </w:r>
            </w:del>
          </w:p>
          <w:p w:rsidR="00573BAF" w:rsidRPr="009960BB" w:rsidRDefault="00573BAF" w:rsidP="00D76896">
            <w:pPr>
              <w:pStyle w:val="a3"/>
              <w:ind w:left="0"/>
              <w:jc w:val="both"/>
              <w:rPr>
                <w:ins w:id="205" w:author="Pobol" w:date="2016-02-22T17:15:00Z"/>
                <w:rFonts w:asciiTheme="minorHAnsi" w:hAnsiTheme="minorHAnsi" w:cstheme="minorHAnsi"/>
                <w:sz w:val="22"/>
                <w:szCs w:val="22"/>
                <w:rPrChange w:id="206" w:author="Pobol" w:date="2016-02-22T18:29:00Z">
                  <w:rPr>
                    <w:ins w:id="207" w:author="Pobol" w:date="2016-02-22T17:15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</w:p>
          <w:p w:rsidR="009960BB" w:rsidRPr="009960BB" w:rsidRDefault="00291CE9">
            <w:pPr>
              <w:pStyle w:val="a3"/>
              <w:ind w:left="0"/>
              <w:jc w:val="both"/>
              <w:rPr>
                <w:ins w:id="208" w:author="Pobol" w:date="2016-02-22T17:40:00Z"/>
                <w:rFonts w:asciiTheme="minorHAnsi" w:hAnsiTheme="minorHAnsi" w:cstheme="minorHAnsi"/>
                <w:sz w:val="22"/>
                <w:szCs w:val="22"/>
                <w:vertAlign w:val="superscript"/>
                <w:rPrChange w:id="209" w:author="Pobol" w:date="2016-02-22T18:29:00Z">
                  <w:rPr>
                    <w:ins w:id="210" w:author="Pobol" w:date="2016-02-22T17:40:00Z"/>
                    <w:rFonts w:asciiTheme="minorHAnsi" w:eastAsia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11" w:author="Pobol" w:date="2016-02-22T17:40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212" w:author="Pobol" w:date="2016-02-22T17:25:00Z">
              <w:r w:rsidRPr="009960BB">
                <w:rPr>
                  <w:rFonts w:asciiTheme="minorHAnsi" w:hAnsiTheme="minorHAnsi" w:cstheme="minorHAnsi"/>
                  <w:sz w:val="22"/>
                  <w:szCs w:val="22"/>
                  <w:rPrChange w:id="213" w:author="Pobol" w:date="2016-02-22T18:29:00Z">
                    <w:rPr>
                      <w:rFonts w:cstheme="minorHAnsi"/>
                    </w:rPr>
                  </w:rPrChange>
                </w:rPr>
                <w:delText>2</w:delText>
              </w:r>
            </w:del>
            <w:ins w:id="214" w:author="Pobol" w:date="2016-02-22T17:25:00Z">
              <w:r w:rsidRPr="009960BB">
                <w:rPr>
                  <w:rFonts w:asciiTheme="minorHAnsi" w:hAnsiTheme="minorHAnsi" w:cstheme="minorHAnsi"/>
                  <w:sz w:val="22"/>
                  <w:szCs w:val="22"/>
                  <w:rPrChange w:id="215" w:author="Pobol" w:date="2016-02-22T18:29:00Z">
                    <w:rPr/>
                  </w:rPrChange>
                </w:rPr>
                <w:t>1</w:t>
              </w:r>
            </w:ins>
            <w:r w:rsidRPr="009960BB">
              <w:rPr>
                <w:rFonts w:asciiTheme="minorHAnsi" w:hAnsiTheme="minorHAnsi" w:cstheme="minorHAnsi"/>
                <w:sz w:val="22"/>
                <w:szCs w:val="22"/>
                <w:rPrChange w:id="216" w:author="Pobol" w:date="2016-02-22T18:29:00Z">
                  <w:rPr/>
                </w:rPrChange>
              </w:rPr>
              <w:t xml:space="preserve"> байт</w:t>
            </w:r>
            <w:ins w:id="217" w:author="Pobol" w:date="2016-02-22T17:39:00Z">
              <w:r w:rsidRPr="009960BB">
                <w:rPr>
                  <w:rFonts w:asciiTheme="minorHAnsi" w:hAnsiTheme="minorHAnsi" w:cstheme="minorHAnsi"/>
                  <w:sz w:val="22"/>
                  <w:szCs w:val="22"/>
                  <w:rPrChange w:id="218" w:author="Pobol" w:date="2016-02-22T18:29:00Z">
                    <w:rPr/>
                  </w:rPrChange>
                </w:rPr>
                <w:t xml:space="preserve"> – </w:t>
              </w:r>
            </w:ins>
            <w:ins w:id="219" w:author="Pobol" w:date="2016-02-22T17:44:00Z">
              <w:r w:rsidRPr="009960BB">
                <w:rPr>
                  <w:rFonts w:asciiTheme="minorHAnsi" w:hAnsiTheme="minorHAnsi" w:cstheme="minorHAnsi"/>
                  <w:sz w:val="22"/>
                  <w:szCs w:val="22"/>
                  <w:rPrChange w:id="220" w:author="Pobol" w:date="2016-02-22T18:29:00Z">
                    <w:rPr/>
                  </w:rPrChange>
                </w:rPr>
                <w:t>код настроек аудиопараметров</w:t>
              </w:r>
            </w:ins>
            <w:proofErr w:type="gramStart"/>
            <w:ins w:id="221" w:author="Pobol" w:date="2016-02-22T17:40:00Z">
              <w:r w:rsidR="008A0C31" w:rsidRPr="009960BB">
                <w:rPr>
                  <w:rFonts w:asciiTheme="minorHAnsi" w:hAnsiTheme="minorHAnsi" w:cstheme="minorHAnsi"/>
                  <w:sz w:val="22"/>
                  <w:szCs w:val="22"/>
                  <w:vertAlign w:val="superscript"/>
                  <w:rPrChange w:id="222" w:author="Pobol" w:date="2016-02-22T18:29:00Z">
                    <w:rPr>
                      <w:rFonts w:asciiTheme="minorHAnsi" w:hAnsiTheme="minorHAnsi"/>
                      <w:sz w:val="22"/>
                      <w:szCs w:val="22"/>
                      <w:vertAlign w:val="superscript"/>
                    </w:rPr>
                  </w:rPrChange>
                </w:rPr>
                <w:t>2</w:t>
              </w:r>
            </w:ins>
            <w:proofErr w:type="gramEnd"/>
            <w:ins w:id="223" w:author="Pobol" w:date="2016-02-22T19:02:00Z">
              <w:r w:rsidR="00CE38CA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9960BB" w:rsidRDefault="009960BB">
            <w:pPr>
              <w:pStyle w:val="a3"/>
              <w:ind w:left="0"/>
              <w:jc w:val="both"/>
              <w:rPr>
                <w:del w:id="224" w:author="Pobol" w:date="2016-02-22T17:40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225" w:author="Pobol" w:date="2016-02-22T17:40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</w:p>
          <w:p w:rsidR="009960BB" w:rsidRDefault="007843EA">
            <w:pPr>
              <w:pStyle w:val="a3"/>
              <w:ind w:left="0"/>
              <w:jc w:val="both"/>
              <w:rPr>
                <w:del w:id="226" w:author="Pobol" w:date="2016-02-22T17:40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227" w:author="Pobol" w:date="2016-02-22T17:40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228" w:author="Pobol" w:date="2016-02-22T17:20:00Z">
              <w:r w:rsidRPr="00A8744F" w:rsidDel="00573BAF">
                <w:rPr>
                  <w:rFonts w:asciiTheme="minorHAnsi" w:hAnsiTheme="minorHAnsi"/>
                  <w:sz w:val="22"/>
                  <w:szCs w:val="22"/>
                </w:rPr>
                <w:delText xml:space="preserve">3 бита </w:delText>
              </w:r>
            </w:del>
            <w:del w:id="229" w:author="Pobol" w:date="2016-02-22T17:40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громкость</w:delText>
              </w:r>
            </w:del>
          </w:p>
          <w:p w:rsidR="009960BB" w:rsidRDefault="007843EA">
            <w:pPr>
              <w:pStyle w:val="a3"/>
              <w:ind w:left="0"/>
              <w:jc w:val="both"/>
              <w:rPr>
                <w:del w:id="230" w:author="Pobol" w:date="2016-02-22T17:40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231" w:author="Pobol" w:date="2016-02-22T17:40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232" w:author="Pobol" w:date="2016-02-22T17:20:00Z">
              <w:r w:rsidRPr="00A8744F" w:rsidDel="00573BAF">
                <w:rPr>
                  <w:rFonts w:asciiTheme="minorHAnsi" w:hAnsiTheme="minorHAnsi"/>
                  <w:sz w:val="22"/>
                  <w:szCs w:val="22"/>
                </w:rPr>
                <w:delText>3 бита</w:delText>
              </w:r>
            </w:del>
            <w:del w:id="233" w:author="Pobol" w:date="2016-02-22T17:40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 чувствительность микрофона</w:delText>
              </w:r>
            </w:del>
          </w:p>
          <w:p w:rsidR="009960BB" w:rsidRDefault="007843EA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234" w:author="Pobol" w:date="2016-02-22T17:40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235" w:author="Pobol" w:date="2016-02-22T17:20:00Z">
              <w:r w:rsidRPr="00A8744F" w:rsidDel="00573BAF">
                <w:rPr>
                  <w:rFonts w:asciiTheme="minorHAnsi" w:hAnsiTheme="minorHAnsi"/>
                  <w:sz w:val="22"/>
                  <w:szCs w:val="22"/>
                </w:rPr>
                <w:delText>2 бита</w:delText>
              </w:r>
            </w:del>
            <w:del w:id="236" w:author="Pobol" w:date="2016-02-22T17:40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 - резерв</w:delText>
              </w:r>
            </w:del>
          </w:p>
          <w:p w:rsidR="00573BAF" w:rsidRDefault="00F44D42" w:rsidP="00D76896">
            <w:pPr>
              <w:pStyle w:val="a3"/>
              <w:ind w:left="0"/>
              <w:jc w:val="both"/>
              <w:rPr>
                <w:ins w:id="237" w:author="Pobol" w:date="2016-02-22T17:12:00Z"/>
                <w:rFonts w:asciiTheme="minorHAnsi" w:hAnsiTheme="minorHAnsi"/>
                <w:sz w:val="22"/>
                <w:szCs w:val="22"/>
                <w:lang w:val="be-BY"/>
              </w:rPr>
            </w:pPr>
            <w:ins w:id="238" w:author="Pobol" w:date="2016-02-22T17:25:00Z">
              <w:r>
                <w:rPr>
                  <w:rFonts w:asciiTheme="minorHAnsi" w:hAnsiTheme="minorHAnsi"/>
                  <w:sz w:val="22"/>
                  <w:szCs w:val="22"/>
                </w:rPr>
                <w:t>2</w:t>
              </w:r>
            </w:ins>
            <w:del w:id="239" w:author="Pobol" w:date="2016-02-22T17:25:00Z"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>3</w:delText>
              </w:r>
            </w:del>
            <w:del w:id="240" w:author="Pobol" w:date="2016-02-22T17:12:00Z">
              <w:r w:rsidR="007843EA" w:rsidRPr="00A8744F" w:rsidDel="00573BAF">
                <w:rPr>
                  <w:rFonts w:asciiTheme="minorHAnsi" w:hAnsiTheme="minorHAnsi"/>
                  <w:sz w:val="22"/>
                  <w:szCs w:val="22"/>
                </w:rPr>
                <w:delText>,</w:delText>
              </w:r>
            </w:del>
            <w:ins w:id="241" w:author="Pobol" w:date="2016-02-22T17:12:00Z">
              <w:r w:rsidR="00573BAF">
                <w:rPr>
                  <w:rFonts w:asciiTheme="minorHAnsi" w:hAnsiTheme="minorHAnsi"/>
                  <w:sz w:val="22"/>
                  <w:szCs w:val="22"/>
                  <w:lang w:val="be-BY"/>
                </w:rPr>
                <w:t>-</w:t>
              </w:r>
            </w:ins>
            <w:del w:id="242" w:author="Pobol" w:date="2016-02-22T17:25:00Z"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>4</w:delText>
              </w:r>
            </w:del>
            <w:ins w:id="243" w:author="Pobol" w:date="2016-02-22T17:25:00Z">
              <w:r>
                <w:rPr>
                  <w:rFonts w:asciiTheme="minorHAnsi" w:hAnsiTheme="minorHAnsi"/>
                  <w:sz w:val="22"/>
                  <w:szCs w:val="22"/>
                </w:rPr>
                <w:t>3</w:t>
              </w:r>
            </w:ins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ins w:id="244" w:author="Pobol" w:date="2016-02-22T19:02:00Z">
              <w:r w:rsidR="00CE38CA" w:rsidRPr="00CE38CA">
                <w:rPr>
                  <w:rFonts w:asciiTheme="minorHAnsi" w:hAnsiTheme="minorHAnsi"/>
                  <w:sz w:val="22"/>
                  <w:szCs w:val="22"/>
                  <w:rPrChange w:id="245" w:author="Pobol" w:date="2016-02-22T19:02:00Z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rPrChange>
                </w:rPr>
                <w:t xml:space="preserve"> - </w:t>
              </w:r>
              <w:r w:rsidR="00CE38CA">
                <w:rPr>
                  <w:rFonts w:asciiTheme="minorHAnsi" w:hAnsiTheme="minorHAnsi"/>
                  <w:sz w:val="22"/>
                  <w:szCs w:val="22"/>
                  <w:lang w:val="be-BY"/>
                </w:rPr>
                <w:t>к</w:t>
              </w:r>
            </w:ins>
            <w:ins w:id="246" w:author="Pobol" w:date="2016-02-22T17:13:00Z">
              <w:r w:rsidR="00573BAF">
                <w:rPr>
                  <w:rFonts w:asciiTheme="minorHAnsi" w:hAnsiTheme="minorHAnsi"/>
                  <w:sz w:val="22"/>
                  <w:szCs w:val="22"/>
                  <w:lang w:val="be-BY"/>
                </w:rPr>
                <w:t>од ч</w:t>
              </w:r>
            </w:ins>
            <w:ins w:id="247" w:author="Pobol" w:date="2016-02-22T17:12:00Z">
              <w:r w:rsidR="00573BAF">
                <w:rPr>
                  <w:rFonts w:asciiTheme="minorHAnsi" w:hAnsiTheme="minorHAnsi"/>
                  <w:sz w:val="22"/>
                  <w:szCs w:val="22"/>
                  <w:lang w:val="be-BY"/>
                </w:rPr>
                <w:t>астот</w:t>
              </w:r>
            </w:ins>
            <w:ins w:id="248" w:author="Pobol" w:date="2016-02-22T17:13:00Z">
              <w:r w:rsidR="00573BAF">
                <w:rPr>
                  <w:rFonts w:asciiTheme="minorHAnsi" w:hAnsiTheme="minorHAnsi"/>
                  <w:sz w:val="22"/>
                  <w:szCs w:val="22"/>
                  <w:lang w:val="be-BY"/>
                </w:rPr>
                <w:t>ы</w:t>
              </w:r>
            </w:ins>
            <w:ins w:id="249" w:author="Pobol" w:date="2016-02-22T17:12:00Z">
              <w:r w:rsidR="00573BAF">
                <w:rPr>
                  <w:rFonts w:asciiTheme="minorHAnsi" w:hAnsiTheme="minorHAnsi"/>
                  <w:sz w:val="22"/>
                  <w:szCs w:val="22"/>
                  <w:lang w:val="be-BY"/>
                </w:rPr>
                <w:t xml:space="preserve"> передачи</w:t>
              </w:r>
            </w:ins>
            <w:ins w:id="250" w:author="Pobol" w:date="2016-02-22T17:40:00Z">
              <w:r w:rsidR="008A0C31">
                <w:rPr>
                  <w:rFonts w:asciiTheme="minorHAnsi" w:hAnsiTheme="minorHAnsi"/>
                  <w:sz w:val="22"/>
                  <w:szCs w:val="22"/>
                  <w:vertAlign w:val="superscript"/>
                  <w:lang w:val="be-BY"/>
                </w:rPr>
                <w:t>3</w:t>
              </w:r>
            </w:ins>
            <w:ins w:id="251" w:author="Pobol" w:date="2016-02-22T19:02:00Z">
              <w:r w:rsidR="00CE38CA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9960BB" w:rsidRDefault="00573BAF">
            <w:pPr>
              <w:pStyle w:val="a3"/>
              <w:ind w:left="0"/>
              <w:jc w:val="both"/>
              <w:rPr>
                <w:del w:id="252" w:author="Pobol" w:date="2016-02-22T17:14:00Z"/>
                <w:rFonts w:asciiTheme="minorHAnsi" w:hAnsiTheme="minorHAnsi"/>
                <w:sz w:val="22"/>
                <w:szCs w:val="22"/>
                <w:vertAlign w:val="superscript"/>
                <w:rPrChange w:id="253" w:author="Pobol" w:date="2016-02-22T17:40:00Z">
                  <w:rPr>
                    <w:del w:id="254" w:author="Pobol" w:date="2016-02-22T17:14:00Z"/>
                    <w:rFonts w:asciiTheme="minorHAnsi" w:eastAsia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55" w:author="Pobol" w:date="2016-02-22T17:14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ins w:id="256" w:author="Pobol" w:date="2016-02-22T17:12:00Z">
              <w:r>
                <w:rPr>
                  <w:rFonts w:asciiTheme="minorHAnsi" w:hAnsiTheme="minorHAnsi"/>
                  <w:sz w:val="22"/>
                  <w:szCs w:val="22"/>
                  <w:lang w:val="be-BY"/>
                </w:rPr>
                <w:t>5-6 байт</w:t>
              </w:r>
            </w:ins>
            <w:ins w:id="257" w:author="Pobol" w:date="2016-02-22T19:02:00Z">
              <w:r w:rsidR="00CE38CA">
                <w:rPr>
                  <w:rFonts w:asciiTheme="minorHAnsi" w:hAnsiTheme="minorHAnsi"/>
                  <w:sz w:val="22"/>
                  <w:szCs w:val="22"/>
                  <w:lang w:val="be-BY"/>
                </w:rPr>
                <w:t xml:space="preserve"> - к</w:t>
              </w:r>
            </w:ins>
            <w:ins w:id="258" w:author="Pobol" w:date="2016-02-22T17:13:00Z">
              <w:r>
                <w:rPr>
                  <w:rFonts w:asciiTheme="minorHAnsi" w:hAnsiTheme="minorHAnsi"/>
                  <w:sz w:val="22"/>
                  <w:szCs w:val="22"/>
                  <w:lang w:val="be-BY"/>
                </w:rPr>
                <w:t>од ч</w:t>
              </w:r>
            </w:ins>
            <w:ins w:id="259" w:author="Pobol" w:date="2016-02-22T17:12:00Z">
              <w:r>
                <w:rPr>
                  <w:rFonts w:asciiTheme="minorHAnsi" w:hAnsiTheme="minorHAnsi"/>
                  <w:sz w:val="22"/>
                  <w:szCs w:val="22"/>
                  <w:lang w:val="be-BY"/>
                </w:rPr>
                <w:t>астот</w:t>
              </w:r>
            </w:ins>
            <w:ins w:id="260" w:author="Pobol" w:date="2016-02-22T17:13:00Z">
              <w:r>
                <w:rPr>
                  <w:rFonts w:asciiTheme="minorHAnsi" w:hAnsiTheme="minorHAnsi"/>
                  <w:sz w:val="22"/>
                  <w:szCs w:val="22"/>
                  <w:lang w:val="be-BY"/>
                </w:rPr>
                <w:t>ы</w:t>
              </w:r>
            </w:ins>
            <w:ins w:id="261" w:author="Pobol" w:date="2016-02-22T17:12:00Z">
              <w:r>
                <w:rPr>
                  <w:rFonts w:asciiTheme="minorHAnsi" w:hAnsiTheme="minorHAnsi"/>
                  <w:sz w:val="22"/>
                  <w:szCs w:val="22"/>
                  <w:lang w:val="be-BY"/>
                </w:rPr>
                <w:t xml:space="preserve"> приема</w:t>
              </w:r>
            </w:ins>
          </w:p>
          <w:p w:rsidR="009960BB" w:rsidRDefault="00291CE9">
            <w:pPr>
              <w:pStyle w:val="a3"/>
              <w:ind w:left="0"/>
              <w:jc w:val="both"/>
              <w:rPr>
                <w:ins w:id="262" w:author="Pobol" w:date="2016-02-22T17:12:00Z"/>
                <w:rFonts w:asciiTheme="minorHAnsi" w:hAnsiTheme="minorHAnsi"/>
                <w:sz w:val="22"/>
                <w:szCs w:val="22"/>
                <w:vertAlign w:val="superscript"/>
                <w:lang w:val="be-BY"/>
                <w:rPrChange w:id="263" w:author="Pobol" w:date="2016-02-22T17:40:00Z">
                  <w:rPr>
                    <w:ins w:id="264" w:author="Pobol" w:date="2016-02-22T17:12:00Z"/>
                    <w:rFonts w:asciiTheme="minorHAnsi" w:eastAsiaTheme="minorHAnsi" w:hAnsiTheme="minorHAnsi" w:cstheme="minorBidi"/>
                    <w:sz w:val="22"/>
                    <w:szCs w:val="22"/>
                    <w:lang w:val="be-BY" w:eastAsia="en-US"/>
                  </w:rPr>
                </w:rPrChange>
              </w:rPr>
              <w:pPrChange w:id="265" w:author="Pobol" w:date="2016-02-22T17:40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266" w:author="Pobol" w:date="2016-02-22T17:14:00Z">
              <w:r w:rsidRPr="00291CE9">
                <w:rPr>
                  <w:vertAlign w:val="superscript"/>
                  <w:rPrChange w:id="267" w:author="Pobol" w:date="2016-02-22T17:40:00Z">
                    <w:rPr/>
                  </w:rPrChange>
                </w:rPr>
                <w:delText>Значение частоты, начиная с 410 МГц, заканчивая 480 МГц кратно 25 кГц.</w:delText>
              </w:r>
            </w:del>
            <w:ins w:id="268" w:author="Pobol" w:date="2016-02-22T17:40:00Z">
              <w:r w:rsidR="008A0C31">
                <w:rPr>
                  <w:rFonts w:asciiTheme="minorHAnsi" w:hAnsiTheme="minorHAnsi"/>
                  <w:sz w:val="22"/>
                  <w:szCs w:val="22"/>
                  <w:vertAlign w:val="superscript"/>
                </w:rPr>
                <w:t>3</w:t>
              </w:r>
            </w:ins>
          </w:p>
          <w:p w:rsidR="00573BAF" w:rsidRPr="00573BAF" w:rsidDel="008A0C31" w:rsidRDefault="00573BAF" w:rsidP="00D76896">
            <w:pPr>
              <w:pStyle w:val="a3"/>
              <w:ind w:left="0"/>
              <w:jc w:val="both"/>
              <w:rPr>
                <w:del w:id="269" w:author="Pobol" w:date="2016-02-22T17:41:00Z"/>
                <w:rFonts w:asciiTheme="minorHAnsi" w:hAnsiTheme="minorHAnsi"/>
                <w:sz w:val="22"/>
                <w:szCs w:val="22"/>
              </w:rPr>
            </w:pPr>
          </w:p>
          <w:p w:rsidR="007843EA" w:rsidRPr="00BE01B9" w:rsidDel="008A0C31" w:rsidRDefault="007843EA" w:rsidP="00D76896">
            <w:pPr>
              <w:pStyle w:val="a3"/>
              <w:ind w:left="0"/>
              <w:jc w:val="both"/>
              <w:rPr>
                <w:del w:id="270" w:author="Pobol" w:date="2016-02-22T17:41:00Z"/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CB2F5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del w:id="271" w:author="Pobol" w:date="2016-02-22T17:16:00Z">
              <w:r w:rsidRPr="00A8744F" w:rsidDel="00573BAF">
                <w:rPr>
                  <w:rFonts w:asciiTheme="minorHAnsi" w:hAnsiTheme="minorHAnsi"/>
                  <w:sz w:val="22"/>
                  <w:szCs w:val="22"/>
                </w:rPr>
                <w:delText>Возвращает байт данных</w:delText>
              </w:r>
            </w:del>
            <w:ins w:id="272" w:author="Pobol" w:date="2016-02-22T17:16:00Z">
              <w:r w:rsidR="00573BAF">
                <w:rPr>
                  <w:rFonts w:asciiTheme="minorHAnsi" w:hAnsiTheme="minorHAnsi"/>
                  <w:sz w:val="22"/>
                  <w:szCs w:val="22"/>
                </w:rPr>
                <w:t>Код возврата, указывающий успешность выполнения команды установки режима</w:t>
              </w:r>
            </w:ins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ins w:id="273" w:author="Pobol" w:date="2016-02-22T17:16:00Z">
              <w:r>
                <w:rPr>
                  <w:rFonts w:asciiTheme="minorHAnsi" w:hAnsiTheme="minorHAnsi"/>
                  <w:sz w:val="22"/>
                  <w:szCs w:val="22"/>
                </w:rPr>
                <w:t>1-</w:t>
              </w:r>
            </w:ins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ins w:id="274" w:author="Pobol" w:date="2016-02-22T17:17:00Z">
              <w:r>
                <w:rPr>
                  <w:rFonts w:asciiTheme="minorHAnsi" w:hAnsiTheme="minorHAnsi"/>
                  <w:sz w:val="22"/>
                  <w:szCs w:val="22"/>
                </w:rPr>
                <w:t>Код возврата, указывающий успешность выполнения команды передачи фрейма</w:t>
              </w:r>
            </w:ins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ins w:id="275" w:author="Pobol" w:date="2016-02-22T17:18:00Z">
              <w:r>
                <w:rPr>
                  <w:rFonts w:asciiTheme="minorHAnsi" w:hAnsiTheme="minorHAnsi"/>
                  <w:sz w:val="22"/>
                  <w:szCs w:val="22"/>
                </w:rPr>
                <w:t>0-</w:t>
              </w:r>
            </w:ins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83A7F" w:rsidRDefault="00683A7F">
      <w:pPr>
        <w:rPr>
          <w:ins w:id="276" w:author="Pobol" w:date="2016-02-22T18:58:00Z"/>
        </w:rPr>
      </w:pPr>
      <w:ins w:id="277" w:author="Pobol" w:date="2016-02-22T18:58:00Z">
        <w:r>
          <w:br w:type="page"/>
        </w:r>
      </w:ins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E63234" w:rsidRPr="00A8744F" w:rsidDel="00573BAF" w:rsidRDefault="00E63234" w:rsidP="00D76896">
            <w:pPr>
              <w:pStyle w:val="a3"/>
              <w:ind w:left="0"/>
              <w:jc w:val="both"/>
              <w:rPr>
                <w:del w:id="278" w:author="Pobol" w:date="2016-02-22T17:18:00Z"/>
                <w:rFonts w:asciiTheme="minorHAnsi" w:hAnsiTheme="minorHAnsi"/>
                <w:sz w:val="22"/>
                <w:szCs w:val="22"/>
              </w:rPr>
            </w:pPr>
          </w:p>
          <w:p w:rsidR="007843EA" w:rsidRDefault="00E63234" w:rsidP="00D76896">
            <w:pPr>
              <w:pStyle w:val="a3"/>
              <w:ind w:left="0"/>
              <w:jc w:val="both"/>
              <w:rPr>
                <w:ins w:id="279" w:author="Pobol" w:date="2016-02-22T17:22:00Z"/>
                <w:rFonts w:asciiTheme="minorHAnsi" w:hAnsiTheme="minorHAnsi"/>
                <w:sz w:val="22"/>
                <w:szCs w:val="22"/>
              </w:rPr>
            </w:pPr>
            <w:del w:id="280" w:author="Pobol" w:date="2016-02-22T17:23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0й</w:delText>
              </w:r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бит</w:delText>
              </w:r>
            </w:del>
            <w:ins w:id="281" w:author="Pobol" w:date="2016-02-22T17:23:00Z">
              <w:r w:rsidR="00F44D42">
                <w:rPr>
                  <w:rFonts w:asciiTheme="minorHAnsi" w:hAnsiTheme="minorHAnsi"/>
                  <w:sz w:val="22"/>
                  <w:szCs w:val="22"/>
                </w:rPr>
                <w:t>Бит 0</w:t>
              </w:r>
            </w:ins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ins w:id="282" w:author="Pobol" w:date="2016-02-22T17:49:00Z">
              <w:r w:rsidR="006751A2">
                <w:rPr>
                  <w:rFonts w:asciiTheme="minorHAnsi" w:hAnsiTheme="minorHAnsi"/>
                  <w:sz w:val="22"/>
                  <w:szCs w:val="22"/>
                </w:rPr>
                <w:t>,</w:t>
              </w:r>
            </w:ins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ins w:id="283" w:author="Pobol" w:date="2016-02-22T17:23:00Z"/>
                <w:rFonts w:asciiTheme="minorHAnsi" w:hAnsiTheme="minorHAnsi"/>
                <w:sz w:val="22"/>
                <w:szCs w:val="22"/>
              </w:rPr>
            </w:pPr>
          </w:p>
          <w:p w:rsidR="00F44D42" w:rsidRPr="00CE38CA" w:rsidRDefault="00F44D42" w:rsidP="00D76896">
            <w:pPr>
              <w:pStyle w:val="a3"/>
              <w:ind w:left="0"/>
              <w:jc w:val="both"/>
              <w:rPr>
                <w:ins w:id="284" w:author="Pobol" w:date="2016-02-22T17:22:00Z"/>
                <w:rFonts w:asciiTheme="minorHAnsi" w:hAnsiTheme="minorHAnsi" w:cstheme="minorHAnsi"/>
                <w:sz w:val="22"/>
                <w:szCs w:val="22"/>
                <w:rPrChange w:id="285" w:author="Pobol" w:date="2016-02-22T19:02:00Z">
                  <w:rPr>
                    <w:ins w:id="286" w:author="Pobol" w:date="2016-02-22T17:22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ins w:id="287" w:author="Pobol" w:date="2016-02-22T17:23:00Z">
              <w:r>
                <w:rPr>
                  <w:rFonts w:asciiTheme="minorHAnsi" w:hAnsiTheme="minorHAnsi"/>
                  <w:sz w:val="22"/>
                  <w:szCs w:val="22"/>
                </w:rPr>
                <w:t>1-</w:t>
              </w:r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288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 xml:space="preserve">6 </w:t>
              </w:r>
            </w:ins>
            <w:ins w:id="289" w:author="Pobol" w:date="2016-02-22T17:24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290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б</w:t>
              </w:r>
            </w:ins>
            <w:ins w:id="291" w:author="Pobol" w:date="2016-02-22T17:23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292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ит</w:t>
              </w:r>
            </w:ins>
            <w:ins w:id="293" w:author="Pobol" w:date="2016-02-22T17:24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294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ы</w:t>
              </w:r>
            </w:ins>
            <w:ins w:id="295" w:author="Pobol" w:date="2016-02-22T17:23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296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ins w:id="297" w:author="Pobol" w:date="2016-02-22T19:01:00Z">
              <w:r w:rsidR="000D39A6" w:rsidRPr="00CE38CA">
                <w:rPr>
                  <w:rFonts w:asciiTheme="minorHAnsi" w:hAnsiTheme="minorHAnsi" w:cstheme="minorHAnsi"/>
                  <w:sz w:val="22"/>
                  <w:szCs w:val="22"/>
                  <w:rPrChange w:id="298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–</w:t>
              </w:r>
            </w:ins>
            <w:ins w:id="299" w:author="Pobol" w:date="2016-02-22T17:23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300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ins w:id="301" w:author="Pobol" w:date="2016-02-22T17:24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302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м</w:t>
              </w:r>
            </w:ins>
            <w:ins w:id="303" w:author="Pobol" w:date="2016-02-22T17:22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304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аска запрашиваемых параметров</w:t>
              </w:r>
            </w:ins>
            <w:ins w:id="305" w:author="Pobol" w:date="2016-02-22T17:24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306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:</w:t>
              </w:r>
            </w:ins>
          </w:p>
          <w:p w:rsidR="006751A2" w:rsidRPr="00CE38CA" w:rsidRDefault="00F44D42" w:rsidP="00D76896">
            <w:pPr>
              <w:pStyle w:val="a3"/>
              <w:ind w:left="0"/>
              <w:jc w:val="both"/>
              <w:rPr>
                <w:ins w:id="307" w:author="Pobol" w:date="2016-02-22T17:46:00Z"/>
                <w:rFonts w:asciiTheme="minorHAnsi" w:hAnsiTheme="minorHAnsi" w:cstheme="minorHAnsi"/>
                <w:sz w:val="22"/>
                <w:szCs w:val="22"/>
                <w:rPrChange w:id="308" w:author="Pobol" w:date="2016-02-22T19:02:00Z">
                  <w:rPr>
                    <w:ins w:id="309" w:author="Pobol" w:date="2016-02-22T17:46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ins w:id="310" w:author="Pobol" w:date="2016-02-22T17:24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311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бит 1</w:t>
              </w:r>
            </w:ins>
            <w:ins w:id="312" w:author="Pobol" w:date="2016-02-22T17:46:00Z">
              <w:r w:rsidR="006751A2" w:rsidRPr="00CE38CA">
                <w:rPr>
                  <w:rFonts w:asciiTheme="minorHAnsi" w:hAnsiTheme="minorHAnsi" w:cstheme="minorHAnsi"/>
                  <w:sz w:val="22"/>
                  <w:szCs w:val="22"/>
                  <w:rPrChange w:id="313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 xml:space="preserve"> –</w:t>
              </w:r>
              <w:r w:rsidR="00291CE9" w:rsidRPr="00CE38CA">
                <w:rPr>
                  <w:rFonts w:asciiTheme="minorHAnsi" w:hAnsiTheme="minorHAnsi" w:cstheme="minorHAnsi"/>
                  <w:sz w:val="22"/>
                  <w:szCs w:val="22"/>
                  <w:rPrChange w:id="314" w:author="Pobol" w:date="2016-02-22T19:02:00Z">
                    <w:rPr/>
                  </w:rPrChange>
                </w:rPr>
                <w:t xml:space="preserve"> запрос кода рабочего режима</w:t>
              </w:r>
              <w:proofErr w:type="gramStart"/>
              <w:r w:rsidR="00291CE9" w:rsidRPr="00CE38CA">
                <w:rPr>
                  <w:rFonts w:asciiTheme="minorHAnsi" w:hAnsiTheme="minorHAnsi" w:cstheme="minorHAnsi"/>
                  <w:sz w:val="22"/>
                  <w:szCs w:val="22"/>
                  <w:vertAlign w:val="superscript"/>
                  <w:rPrChange w:id="315" w:author="Pobol" w:date="2016-02-22T19:02:00Z">
                    <w:rPr>
                      <w:vertAlign w:val="superscript"/>
                    </w:rPr>
                  </w:rPrChange>
                </w:rPr>
                <w:t>1</w:t>
              </w:r>
              <w:proofErr w:type="gramEnd"/>
              <w:r w:rsidR="00291CE9" w:rsidRPr="00CE38CA">
                <w:rPr>
                  <w:rFonts w:asciiTheme="minorHAnsi" w:hAnsiTheme="minorHAnsi" w:cstheme="minorHAnsi"/>
                  <w:sz w:val="22"/>
                  <w:szCs w:val="22"/>
                  <w:rPrChange w:id="316" w:author="Pobol" w:date="2016-02-22T19:02:00Z">
                    <w:rPr/>
                  </w:rPrChange>
                </w:rPr>
                <w:t>;</w:t>
              </w:r>
            </w:ins>
          </w:p>
          <w:p w:rsidR="006751A2" w:rsidRPr="00CE38CA" w:rsidRDefault="006751A2" w:rsidP="00D76896">
            <w:pPr>
              <w:pStyle w:val="a3"/>
              <w:ind w:left="0"/>
              <w:jc w:val="both"/>
              <w:rPr>
                <w:ins w:id="317" w:author="Pobol" w:date="2016-02-22T17:25:00Z"/>
                <w:rFonts w:asciiTheme="minorHAnsi" w:hAnsiTheme="minorHAnsi" w:cstheme="minorHAnsi"/>
                <w:sz w:val="22"/>
                <w:szCs w:val="22"/>
                <w:rPrChange w:id="318" w:author="Pobol" w:date="2016-02-22T19:02:00Z">
                  <w:rPr>
                    <w:ins w:id="319" w:author="Pobol" w:date="2016-02-22T17:25:00Z"/>
                    <w:rFonts w:asciiTheme="minorHAnsi" w:hAnsiTheme="minorHAnsi"/>
                    <w:sz w:val="22"/>
                    <w:szCs w:val="22"/>
                  </w:rPr>
                </w:rPrChange>
              </w:rPr>
            </w:pPr>
            <w:ins w:id="320" w:author="Pobol" w:date="2016-02-22T17:46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321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бит</w:t>
              </w:r>
            </w:ins>
            <w:ins w:id="322" w:author="Pobol" w:date="2016-02-22T20:04:00Z">
              <w:r w:rsidR="006F5C1E">
                <w:rPr>
                  <w:rFonts w:asciiTheme="minorHAnsi" w:hAnsiTheme="minorHAnsi" w:cstheme="minorHAnsi"/>
                  <w:sz w:val="22"/>
                  <w:szCs w:val="22"/>
                  <w:lang w:val="be-BY"/>
                </w:rPr>
                <w:t> </w:t>
              </w:r>
            </w:ins>
            <w:ins w:id="323" w:author="Pobol" w:date="2016-02-22T17:24:00Z">
              <w:r w:rsidR="00F44D42" w:rsidRPr="00CE38CA">
                <w:rPr>
                  <w:rFonts w:asciiTheme="minorHAnsi" w:hAnsiTheme="minorHAnsi" w:cstheme="minorHAnsi"/>
                  <w:sz w:val="22"/>
                  <w:szCs w:val="22"/>
                  <w:rPrChange w:id="324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 xml:space="preserve">2 </w:t>
              </w:r>
            </w:ins>
            <w:ins w:id="325" w:author="Pobol" w:date="2016-02-22T17:47:00Z">
              <w:r w:rsidRPr="00CE38CA">
                <w:rPr>
                  <w:rFonts w:asciiTheme="minorHAnsi" w:hAnsiTheme="minorHAnsi" w:cstheme="minorHAnsi"/>
                  <w:sz w:val="22"/>
                  <w:szCs w:val="22"/>
                  <w:rPrChange w:id="326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– запрос настроек аудиопараметров</w:t>
              </w:r>
              <w:r w:rsidRPr="00CE38CA">
                <w:rPr>
                  <w:rFonts w:asciiTheme="minorHAnsi" w:hAnsiTheme="minorHAnsi" w:cstheme="minorHAnsi"/>
                  <w:sz w:val="22"/>
                  <w:szCs w:val="22"/>
                  <w:vertAlign w:val="superscript"/>
                  <w:rPrChange w:id="327" w:author="Pobol" w:date="2016-02-22T19:02:00Z">
                    <w:rPr>
                      <w:rFonts w:asciiTheme="minorHAnsi" w:hAnsiTheme="minorHAnsi"/>
                      <w:sz w:val="22"/>
                      <w:szCs w:val="22"/>
                      <w:vertAlign w:val="superscript"/>
                    </w:rPr>
                  </w:rPrChange>
                </w:rPr>
                <w:t>2</w:t>
              </w:r>
            </w:ins>
            <w:ins w:id="328" w:author="Pobol" w:date="2016-02-22T17:25:00Z">
              <w:r w:rsidR="00F44D42" w:rsidRPr="00CE38CA">
                <w:rPr>
                  <w:rFonts w:asciiTheme="minorHAnsi" w:hAnsiTheme="minorHAnsi" w:cstheme="minorHAnsi"/>
                  <w:sz w:val="22"/>
                  <w:szCs w:val="22"/>
                  <w:rPrChange w:id="329" w:author="Pobol" w:date="2016-02-22T19:02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;</w:t>
              </w:r>
            </w:ins>
          </w:p>
          <w:p w:rsidR="00F44D42" w:rsidRDefault="00F44D42" w:rsidP="00D76896">
            <w:pPr>
              <w:pStyle w:val="a3"/>
              <w:ind w:left="0"/>
              <w:jc w:val="both"/>
              <w:rPr>
                <w:ins w:id="330" w:author="Pobol" w:date="2016-02-22T17:26:00Z"/>
                <w:rFonts w:asciiTheme="minorHAnsi" w:hAnsiTheme="minorHAnsi"/>
                <w:sz w:val="22"/>
                <w:szCs w:val="22"/>
              </w:rPr>
            </w:pPr>
            <w:ins w:id="331" w:author="Pobol" w:date="2016-02-22T17:26:00Z">
              <w:r>
                <w:rPr>
                  <w:rFonts w:asciiTheme="minorHAnsi" w:hAnsiTheme="minorHAnsi"/>
                  <w:sz w:val="22"/>
                  <w:szCs w:val="22"/>
                </w:rPr>
                <w:t>бит 3 – запрос частоты передачи</w:t>
              </w:r>
            </w:ins>
            <w:ins w:id="332" w:author="Pobol" w:date="2016-02-22T17:49:00Z">
              <w:r w:rsidR="006751A2">
                <w:rPr>
                  <w:rFonts w:asciiTheme="minorHAnsi" w:hAnsiTheme="minorHAnsi"/>
                  <w:sz w:val="22"/>
                  <w:szCs w:val="22"/>
                  <w:vertAlign w:val="superscript"/>
                </w:rPr>
                <w:t>3</w:t>
              </w:r>
            </w:ins>
            <w:ins w:id="333" w:author="Pobol" w:date="2016-02-22T17:26:00Z">
              <w:r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F44D42" w:rsidRDefault="00F44D42" w:rsidP="00D76896">
            <w:pPr>
              <w:pStyle w:val="a3"/>
              <w:ind w:left="0"/>
              <w:jc w:val="both"/>
              <w:rPr>
                <w:ins w:id="334" w:author="Pobol" w:date="2016-02-22T17:26:00Z"/>
                <w:rFonts w:asciiTheme="minorHAnsi" w:hAnsiTheme="minorHAnsi"/>
                <w:sz w:val="22"/>
                <w:szCs w:val="22"/>
              </w:rPr>
            </w:pPr>
            <w:ins w:id="335" w:author="Pobol" w:date="2016-02-22T17:26:00Z">
              <w:r>
                <w:rPr>
                  <w:rFonts w:asciiTheme="minorHAnsi" w:hAnsiTheme="minorHAnsi"/>
                  <w:sz w:val="22"/>
                  <w:szCs w:val="22"/>
                </w:rPr>
                <w:t>бит 4 – запрос частоты приема</w:t>
              </w:r>
            </w:ins>
            <w:ins w:id="336" w:author="Pobol" w:date="2016-02-22T17:49:00Z">
              <w:r w:rsidR="006751A2">
                <w:rPr>
                  <w:rFonts w:asciiTheme="minorHAnsi" w:hAnsiTheme="minorHAnsi"/>
                  <w:sz w:val="22"/>
                  <w:szCs w:val="22"/>
                  <w:vertAlign w:val="superscript"/>
                </w:rPr>
                <w:t>3</w:t>
              </w:r>
            </w:ins>
            <w:ins w:id="337" w:author="Pobol" w:date="2016-02-22T17:26:00Z">
              <w:r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F44D42" w:rsidRPr="00F44D42" w:rsidRDefault="00F44D42" w:rsidP="00D76896">
            <w:pPr>
              <w:pStyle w:val="a3"/>
              <w:spacing w:after="200" w:line="276" w:lineRule="auto"/>
              <w:ind w:left="0"/>
              <w:jc w:val="both"/>
              <w:rPr>
                <w:ins w:id="338" w:author="Pobol" w:date="2016-02-22T17:26:00Z"/>
                <w:rFonts w:asciiTheme="minorHAnsi" w:hAnsiTheme="minorHAnsi"/>
                <w:sz w:val="22"/>
                <w:szCs w:val="22"/>
                <w:rPrChange w:id="339" w:author="Pobol" w:date="2016-02-22T17:26:00Z">
                  <w:rPr>
                    <w:ins w:id="340" w:author="Pobol" w:date="2016-02-22T17:26:00Z"/>
                    <w:rFonts w:asciiTheme="minorHAnsi" w:eastAsiaTheme="minorHAnsi" w:hAnsiTheme="minorHAnsi" w:cstheme="minorBidi"/>
                    <w:sz w:val="22"/>
                    <w:szCs w:val="22"/>
                    <w:lang w:val="en-US" w:eastAsia="en-US"/>
                  </w:rPr>
                </w:rPrChange>
              </w:rPr>
            </w:pPr>
            <w:ins w:id="341" w:author="Pobol" w:date="2016-02-22T17:26:00Z">
              <w:r>
                <w:rPr>
                  <w:rFonts w:asciiTheme="minorHAnsi" w:hAnsiTheme="minorHAnsi"/>
                  <w:sz w:val="22"/>
                  <w:szCs w:val="22"/>
                </w:rPr>
                <w:t xml:space="preserve">бит 5 – запрос значения </w:t>
              </w:r>
              <w:r>
                <w:rPr>
                  <w:rFonts w:asciiTheme="minorHAnsi" w:hAnsiTheme="minorHAnsi"/>
                  <w:sz w:val="22"/>
                  <w:szCs w:val="22"/>
                  <w:lang w:val="en-US"/>
                </w:rPr>
                <w:t>RSSI</w:t>
              </w:r>
              <w:r w:rsidR="00291CE9" w:rsidRPr="00291CE9">
                <w:rPr>
                  <w:rPrChange w:id="342" w:author="Pobol" w:date="2016-02-22T17:26:00Z">
                    <w:rPr>
                      <w:lang w:val="en-US"/>
                    </w:rPr>
                  </w:rPrChange>
                </w:rPr>
                <w:t>;</w:t>
              </w:r>
            </w:ins>
          </w:p>
          <w:p w:rsidR="00F44D42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ins w:id="343" w:author="Pobol" w:date="2016-02-22T17:26:00Z">
              <w:r>
                <w:rPr>
                  <w:rFonts w:asciiTheme="minorHAnsi" w:hAnsiTheme="minorHAnsi"/>
                  <w:sz w:val="22"/>
                  <w:szCs w:val="22"/>
                </w:rPr>
                <w:t xml:space="preserve">бит 6 – запрос </w:t>
              </w:r>
            </w:ins>
            <w:ins w:id="344" w:author="Pobol" w:date="2016-02-22T17:27:00Z">
              <w:r>
                <w:rPr>
                  <w:rFonts w:asciiTheme="minorHAnsi" w:hAnsiTheme="minorHAnsi"/>
                  <w:sz w:val="22"/>
                  <w:szCs w:val="22"/>
                </w:rPr>
                <w:t>состояни</w:t>
              </w:r>
            </w:ins>
            <w:ins w:id="345" w:author="Pobol" w:date="2016-02-22T17:29:00Z">
              <w:r>
                <w:rPr>
                  <w:rFonts w:asciiTheme="minorHAnsi" w:hAnsiTheme="minorHAnsi"/>
                  <w:sz w:val="22"/>
                  <w:szCs w:val="22"/>
                </w:rPr>
                <w:t>я</w:t>
              </w:r>
            </w:ins>
            <w:ins w:id="346" w:author="Pobol" w:date="2016-02-22T17:27:00Z">
              <w:r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ins w:id="347" w:author="Pobol" w:date="2016-02-22T17:39:00Z">
              <w:r w:rsidR="008A0C31">
                <w:rPr>
                  <w:rFonts w:asciiTheme="minorHAnsi" w:hAnsiTheme="minorHAnsi"/>
                  <w:sz w:val="22"/>
                  <w:szCs w:val="22"/>
                </w:rPr>
                <w:t>радиоканала</w:t>
              </w:r>
            </w:ins>
          </w:p>
          <w:p w:rsidR="007843EA" w:rsidRPr="00A8744F" w:rsidDel="00F44D42" w:rsidRDefault="00E63234" w:rsidP="00D76896">
            <w:pPr>
              <w:pStyle w:val="a3"/>
              <w:ind w:left="0"/>
              <w:jc w:val="both"/>
              <w:rPr>
                <w:del w:id="348" w:author="Pobol" w:date="2016-02-22T17:27:00Z"/>
                <w:rFonts w:asciiTheme="minorHAnsi" w:hAnsiTheme="minorHAnsi"/>
                <w:sz w:val="22"/>
                <w:szCs w:val="22"/>
              </w:rPr>
            </w:pPr>
            <w:del w:id="349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1-3</w:delText>
              </w:r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бит – код (порядковый номер) байта для возврата</w:delText>
              </w:r>
            </w:del>
          </w:p>
          <w:p w:rsidR="007843EA" w:rsidRPr="00A8744F" w:rsidDel="00F44D42" w:rsidRDefault="007843EA" w:rsidP="00D76896">
            <w:pPr>
              <w:pStyle w:val="a3"/>
              <w:ind w:left="0"/>
              <w:jc w:val="both"/>
              <w:rPr>
                <w:del w:id="350" w:author="Pobol" w:date="2016-02-22T17:27:00Z"/>
                <w:rFonts w:asciiTheme="minorHAnsi" w:hAnsiTheme="minorHAnsi"/>
                <w:sz w:val="22"/>
                <w:szCs w:val="22"/>
              </w:rPr>
            </w:pPr>
            <w:del w:id="351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00</w:delText>
              </w:r>
              <w:r w:rsidR="00E63234" w:rsidRPr="00A8744F" w:rsidDel="00F44D42">
                <w:rPr>
                  <w:rFonts w:asciiTheme="minorHAnsi" w:hAnsiTheme="minorHAnsi"/>
                  <w:sz w:val="22"/>
                  <w:szCs w:val="22"/>
                </w:rPr>
                <w:delText>0</w:delText>
              </w:r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все байты</w:delText>
              </w:r>
              <w:r w:rsidR="00A522C4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– см. сообщение 09</w:delText>
              </w:r>
            </w:del>
          </w:p>
          <w:p w:rsidR="007843EA" w:rsidRPr="00A8744F" w:rsidDel="00F44D42" w:rsidRDefault="00E63234" w:rsidP="00CC2013">
            <w:pPr>
              <w:jc w:val="both"/>
              <w:rPr>
                <w:del w:id="352" w:author="Pobol" w:date="2016-02-22T17:27:00Z"/>
                <w:rFonts w:asciiTheme="minorHAnsi" w:hAnsiTheme="minorHAnsi"/>
                <w:sz w:val="22"/>
                <w:szCs w:val="22"/>
              </w:rPr>
            </w:pPr>
            <w:del w:id="353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001</w:delText>
              </w:r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</w:delText>
              </w:r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первый</w:delText>
              </w:r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байт</w:delText>
              </w:r>
              <w:r w:rsidR="00A522C4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- см. сообщение 09</w:delText>
              </w:r>
            </w:del>
          </w:p>
          <w:p w:rsidR="00E63234" w:rsidRPr="00A8744F" w:rsidDel="00F44D42" w:rsidRDefault="00A522C4" w:rsidP="00CC2013">
            <w:pPr>
              <w:jc w:val="both"/>
              <w:rPr>
                <w:del w:id="354" w:author="Pobol" w:date="2016-02-22T17:27:00Z"/>
                <w:rFonts w:asciiTheme="minorHAnsi" w:hAnsiTheme="minorHAnsi"/>
                <w:sz w:val="22"/>
                <w:szCs w:val="22"/>
              </w:rPr>
            </w:pPr>
            <w:del w:id="355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010 второй байт см сообщение 09</w:delText>
              </w:r>
            </w:del>
          </w:p>
          <w:p w:rsidR="00E63234" w:rsidRPr="00A8744F" w:rsidDel="00F44D42" w:rsidRDefault="00A522C4" w:rsidP="00CC2013">
            <w:pPr>
              <w:jc w:val="both"/>
              <w:rPr>
                <w:del w:id="356" w:author="Pobol" w:date="2016-02-22T17:27:00Z"/>
                <w:rFonts w:asciiTheme="minorHAnsi" w:hAnsiTheme="minorHAnsi"/>
                <w:sz w:val="22"/>
                <w:szCs w:val="22"/>
              </w:rPr>
            </w:pPr>
            <w:del w:id="357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011 первый и второй байты – см. сообщение 09</w:delText>
              </w:r>
            </w:del>
          </w:p>
          <w:p w:rsidR="007843EA" w:rsidRPr="00A8744F" w:rsidDel="00F44D42" w:rsidRDefault="00E63234" w:rsidP="00CC2013">
            <w:pPr>
              <w:jc w:val="both"/>
              <w:rPr>
                <w:del w:id="358" w:author="Pobol" w:date="2016-02-22T17:27:00Z"/>
                <w:rFonts w:asciiTheme="minorHAnsi" w:hAnsiTheme="minorHAnsi"/>
                <w:sz w:val="22"/>
                <w:szCs w:val="22"/>
              </w:rPr>
            </w:pPr>
            <w:del w:id="359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10</w:delText>
              </w:r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>0 третий и четвертый байт</w:delText>
              </w:r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(текущая частота)</w:delText>
              </w:r>
              <w:r w:rsidR="00A522C4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– см. сообщение 09</w:delText>
              </w:r>
            </w:del>
          </w:p>
          <w:p w:rsidR="006B5BE6" w:rsidRPr="00A8744F" w:rsidDel="00F44D42" w:rsidRDefault="006B5BE6" w:rsidP="00CC2013">
            <w:pPr>
              <w:jc w:val="both"/>
              <w:rPr>
                <w:del w:id="360" w:author="Pobol" w:date="2016-02-22T17:27:00Z"/>
                <w:rFonts w:asciiTheme="minorHAnsi" w:hAnsiTheme="minorHAnsi"/>
                <w:sz w:val="22"/>
                <w:szCs w:val="22"/>
              </w:rPr>
            </w:pPr>
          </w:p>
          <w:p w:rsidR="00E63234" w:rsidRPr="00A8744F" w:rsidDel="00F44D42" w:rsidRDefault="00E63234" w:rsidP="00C00C04">
            <w:pPr>
              <w:pStyle w:val="a3"/>
              <w:ind w:left="0"/>
              <w:jc w:val="both"/>
              <w:rPr>
                <w:del w:id="361" w:author="Pobol" w:date="2016-02-22T17:27:00Z"/>
                <w:rFonts w:asciiTheme="minorHAnsi" w:hAnsiTheme="minorHAnsi"/>
                <w:sz w:val="22"/>
                <w:szCs w:val="22"/>
              </w:rPr>
            </w:pPr>
            <w:del w:id="362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101</w:delText>
              </w:r>
              <w:r w:rsidR="00FE40A8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пятый </w:delText>
              </w:r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байт </w:delText>
              </w:r>
              <w:r w:rsidR="00C807E0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(значение </w:delText>
              </w:r>
              <w:r w:rsidR="00C807E0" w:rsidRPr="00A8744F" w:rsidDel="00F44D42">
                <w:rPr>
                  <w:rFonts w:asciiTheme="minorHAnsi" w:hAnsiTheme="minorHAnsi"/>
                  <w:sz w:val="22"/>
                  <w:szCs w:val="22"/>
                  <w:lang w:val="en-US"/>
                </w:rPr>
                <w:delText>RSSI</w:delText>
              </w:r>
              <w:r w:rsidR="00C807E0" w:rsidRPr="00A8744F" w:rsidDel="00F44D42">
                <w:rPr>
                  <w:rFonts w:asciiTheme="minorHAnsi" w:hAnsiTheme="minorHAnsi"/>
                  <w:sz w:val="22"/>
                  <w:szCs w:val="22"/>
                </w:rPr>
                <w:delText>)</w:delText>
              </w:r>
              <w:r w:rsidR="00962737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– см сообщение 09</w:delText>
              </w:r>
            </w:del>
          </w:p>
          <w:p w:rsidR="00C00C04" w:rsidRPr="00A8744F" w:rsidDel="00F44D42" w:rsidRDefault="00962737" w:rsidP="00C00C04">
            <w:pPr>
              <w:pStyle w:val="a3"/>
              <w:ind w:left="0"/>
              <w:jc w:val="both"/>
              <w:rPr>
                <w:del w:id="363" w:author="Pobol" w:date="2016-02-22T17:27:00Z"/>
                <w:rFonts w:asciiTheme="minorHAnsi" w:hAnsiTheme="minorHAnsi"/>
                <w:sz w:val="22"/>
                <w:szCs w:val="22"/>
              </w:rPr>
            </w:pPr>
            <w:del w:id="364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110 </w:delText>
              </w:r>
              <w:r w:rsidR="00FE40A8" w:rsidRPr="00A8744F" w:rsidDel="00F44D42">
                <w:rPr>
                  <w:rFonts w:asciiTheme="minorHAnsi" w:hAnsiTheme="minorHAnsi"/>
                  <w:sz w:val="22"/>
                  <w:szCs w:val="22"/>
                </w:rPr>
                <w:delText>шестой</w:delText>
              </w:r>
              <w:r w:rsidR="007843EA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байт</w:delText>
              </w:r>
              <w:r w:rsidR="00C807E0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(</w:delText>
              </w:r>
              <w:r w:rsidR="00C00C04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2 бита (статус </w:delText>
              </w:r>
              <w:r w:rsidR="00C00C04" w:rsidRPr="00A8744F" w:rsidDel="00F44D42">
                <w:rPr>
                  <w:rFonts w:asciiTheme="minorHAnsi" w:hAnsiTheme="minorHAnsi"/>
                  <w:sz w:val="22"/>
                  <w:szCs w:val="22"/>
                  <w:lang w:val="en-US"/>
                </w:rPr>
                <w:delText>PTT</w:delText>
              </w:r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, ошибки</w:delText>
              </w:r>
              <w:r w:rsidR="00C00C04" w:rsidRPr="00A8744F" w:rsidDel="00F44D42">
                <w:rPr>
                  <w:rFonts w:asciiTheme="minorHAnsi" w:hAnsiTheme="minorHAnsi"/>
                  <w:sz w:val="22"/>
                  <w:szCs w:val="22"/>
                </w:rPr>
                <w:delText>)</w:delText>
              </w:r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– см сообщение 09</w:delText>
              </w:r>
            </w:del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del w:id="365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111 – пятый и шестой байт – см сообщение 09</w:delText>
              </w:r>
            </w:del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7843EA" w:rsidRPr="00A8744F" w:rsidRDefault="00BF2353" w:rsidP="00683A7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  <w:pPrChange w:id="366" w:author="Pobol" w:date="2016-02-22T18:59:00Z">
                <w:pPr>
                  <w:pStyle w:val="a3"/>
                  <w:ind w:left="0"/>
                  <w:jc w:val="both"/>
                </w:pPr>
              </w:pPrChange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del w:id="367" w:author="Pobol" w:date="2016-02-22T18:59:00Z">
              <w:r w:rsidRPr="00A8744F" w:rsidDel="00683A7F">
                <w:rPr>
                  <w:rFonts w:asciiTheme="minorHAnsi" w:hAnsiTheme="minorHAnsi"/>
                  <w:sz w:val="22"/>
                  <w:szCs w:val="22"/>
                </w:rPr>
                <w:delText>7</w:delText>
              </w:r>
              <w:r w:rsidR="007843EA" w:rsidRPr="00A8744F" w:rsidDel="00683A7F">
                <w:rPr>
                  <w:rFonts w:asciiTheme="minorHAnsi" w:hAnsiTheme="minorHAnsi"/>
                  <w:sz w:val="22"/>
                  <w:szCs w:val="22"/>
                </w:rPr>
                <w:delText xml:space="preserve"> </w:delText>
              </w:r>
            </w:del>
            <w:ins w:id="368" w:author="Pobol" w:date="2016-02-22T18:59:00Z">
              <w:r w:rsidR="00683A7F">
                <w:rPr>
                  <w:rFonts w:asciiTheme="minorHAnsi" w:hAnsiTheme="minorHAnsi"/>
                  <w:sz w:val="22"/>
                  <w:szCs w:val="22"/>
                </w:rPr>
                <w:t>9</w:t>
              </w:r>
              <w:r w:rsidR="00683A7F" w:rsidRPr="00A8744F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155" w:type="dxa"/>
          </w:tcPr>
          <w:p w:rsidR="00BF2353" w:rsidRPr="00F44D42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del w:id="369" w:author="Pobol" w:date="2016-02-22T17:27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1й </w:delText>
              </w:r>
            </w:del>
            <w:ins w:id="370" w:author="Pobol" w:date="2016-02-22T17:27:00Z">
              <w:r w:rsidR="00F44D42">
                <w:rPr>
                  <w:rFonts w:asciiTheme="minorHAnsi" w:hAnsiTheme="minorHAnsi"/>
                  <w:sz w:val="22"/>
                  <w:szCs w:val="22"/>
                </w:rPr>
                <w:t>0</w:t>
              </w:r>
              <w:r w:rsidR="00F44D42" w:rsidRPr="00A8744F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del w:id="371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08</w:delText>
              </w:r>
            </w:del>
            <w:ins w:id="372" w:author="Pobol" w:date="2016-02-22T17:28:00Z">
              <w:r w:rsidR="00F44D42">
                <w:rPr>
                  <w:rFonts w:asciiTheme="minorHAnsi" w:hAnsiTheme="minorHAnsi"/>
                  <w:sz w:val="22"/>
                  <w:szCs w:val="22"/>
                </w:rPr>
                <w:t xml:space="preserve">команды </w:t>
              </w:r>
              <w:r w:rsidR="00F44D42">
                <w:rPr>
                  <w:rFonts w:asciiTheme="minorHAnsi" w:hAnsiTheme="minorHAnsi"/>
                  <w:sz w:val="22"/>
                  <w:szCs w:val="22"/>
                  <w:lang w:val="en-US"/>
                </w:rPr>
                <w:t>REQ</w:t>
              </w:r>
              <w:r w:rsidR="00291CE9" w:rsidRPr="00291CE9">
                <w:rPr>
                  <w:rPrChange w:id="373" w:author="Pobol" w:date="2016-02-22T17:28:00Z">
                    <w:rPr>
                      <w:lang w:val="en-US"/>
                    </w:rPr>
                  </w:rPrChange>
                </w:rPr>
                <w:t>_</w:t>
              </w:r>
              <w:r w:rsidR="00F44D42">
                <w:rPr>
                  <w:rFonts w:asciiTheme="minorHAnsi" w:hAnsiTheme="minorHAnsi"/>
                  <w:sz w:val="22"/>
                  <w:szCs w:val="22"/>
                  <w:lang w:val="en-US"/>
                </w:rPr>
                <w:t>CURRENT</w:t>
              </w:r>
              <w:r w:rsidR="00291CE9" w:rsidRPr="00291CE9">
                <w:rPr>
                  <w:rPrChange w:id="374" w:author="Pobol" w:date="2016-02-22T17:28:00Z">
                    <w:rPr>
                      <w:lang w:val="en-US"/>
                    </w:rPr>
                  </w:rPrChange>
                </w:rPr>
                <w:t>_</w:t>
              </w:r>
              <w:r w:rsidR="00F44D42">
                <w:rPr>
                  <w:rFonts w:asciiTheme="minorHAnsi" w:hAnsiTheme="minorHAnsi"/>
                  <w:sz w:val="22"/>
                  <w:szCs w:val="22"/>
                  <w:lang w:val="en-US"/>
                </w:rPr>
                <w:t>PARAM</w:t>
              </w:r>
              <w:r w:rsidR="00F44D42">
                <w:rPr>
                  <w:rFonts w:asciiTheme="minorHAnsi" w:hAnsiTheme="minorHAnsi"/>
                  <w:sz w:val="22"/>
                  <w:szCs w:val="22"/>
                </w:rPr>
                <w:t xml:space="preserve"> (указывает тип запроса и маску возвра</w:t>
              </w:r>
            </w:ins>
            <w:ins w:id="375" w:author="Pobol" w:date="2016-02-22T17:29:00Z">
              <w:r w:rsidR="00F44D42">
                <w:rPr>
                  <w:rFonts w:asciiTheme="minorHAnsi" w:hAnsiTheme="minorHAnsi"/>
                  <w:sz w:val="22"/>
                  <w:szCs w:val="22"/>
                </w:rPr>
                <w:t>щ</w:t>
              </w:r>
            </w:ins>
            <w:ins w:id="376" w:author="Pobol" w:date="2016-02-22T17:28:00Z">
              <w:r w:rsidR="00F44D42">
                <w:rPr>
                  <w:rFonts w:asciiTheme="minorHAnsi" w:hAnsiTheme="minorHAnsi"/>
                  <w:sz w:val="22"/>
                  <w:szCs w:val="22"/>
                </w:rPr>
                <w:t>аемых параметров);</w:t>
              </w:r>
            </w:ins>
          </w:p>
          <w:p w:rsidR="00F44D42" w:rsidRDefault="00F44D42" w:rsidP="00E63234">
            <w:pPr>
              <w:pStyle w:val="a3"/>
              <w:ind w:left="0"/>
              <w:jc w:val="both"/>
              <w:rPr>
                <w:ins w:id="377" w:author="Pobol" w:date="2016-02-22T17:28:00Z"/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ins w:id="378" w:author="Pobol" w:date="2016-02-22T17:48:00Z"/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ins w:id="379" w:author="Pobol" w:date="2016-02-22T17:48:00Z">
              <w:r>
                <w:rPr>
                  <w:rFonts w:asciiTheme="minorHAnsi" w:hAnsiTheme="minorHAnsi" w:cstheme="minorHAnsi"/>
                  <w:sz w:val="22"/>
                  <w:szCs w:val="22"/>
                </w:rPr>
                <w:t>1</w:t>
              </w:r>
              <w:r w:rsidRPr="006751A2">
                <w:rPr>
                  <w:rFonts w:asciiTheme="minorHAnsi" w:hAnsiTheme="minorHAnsi" w:cstheme="minorHAnsi"/>
                  <w:sz w:val="22"/>
                  <w:szCs w:val="22"/>
                </w:rPr>
                <w:t xml:space="preserve"> байт – код рабочего режима</w:t>
              </w:r>
              <w:proofErr w:type="gramStart"/>
              <w:r>
                <w:rPr>
                  <w:rFonts w:asciiTheme="minorHAnsi" w:hAnsiTheme="minorHAnsi" w:cstheme="minorHAnsi"/>
                  <w:sz w:val="22"/>
                  <w:szCs w:val="22"/>
                  <w:vertAlign w:val="superscript"/>
                </w:rPr>
                <w:t>1</w:t>
              </w:r>
            </w:ins>
            <w:proofErr w:type="gramEnd"/>
            <w:ins w:id="380" w:author="Pobol" w:date="2016-02-22T19:02:00Z">
              <w:r w:rsidR="00CE38CA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6751A2" w:rsidRDefault="006751A2" w:rsidP="006751A2">
            <w:pPr>
              <w:pStyle w:val="a3"/>
              <w:ind w:left="0"/>
              <w:jc w:val="both"/>
              <w:rPr>
                <w:ins w:id="381" w:author="Pobol" w:date="2016-02-22T17:48:00Z"/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ins w:id="382" w:author="Pobol" w:date="2016-02-22T17:48:00Z"/>
                <w:rFonts w:asciiTheme="minorHAnsi" w:hAnsiTheme="minorHAnsi"/>
                <w:sz w:val="22"/>
                <w:szCs w:val="22"/>
                <w:vertAlign w:val="superscript"/>
              </w:rPr>
            </w:pPr>
            <w:ins w:id="383" w:author="Pobol" w:date="2016-02-22T17:48:00Z">
              <w:r>
                <w:rPr>
                  <w:rFonts w:asciiTheme="minorHAnsi" w:hAnsiTheme="minorHAnsi" w:cstheme="minorHAnsi"/>
                  <w:sz w:val="22"/>
                  <w:szCs w:val="22"/>
                </w:rPr>
                <w:t>2</w:t>
              </w:r>
              <w:r w:rsidRPr="006751A2">
                <w:rPr>
                  <w:rFonts w:asciiTheme="minorHAnsi" w:hAnsiTheme="minorHAnsi" w:cstheme="minorHAnsi"/>
                  <w:sz w:val="22"/>
                  <w:szCs w:val="22"/>
                </w:rPr>
                <w:t xml:space="preserve"> байт – код настроек аудиопараметров</w:t>
              </w:r>
              <w:proofErr w:type="gramStart"/>
              <w:r>
                <w:rPr>
                  <w:rFonts w:asciiTheme="minorHAnsi" w:hAnsiTheme="minorHAnsi"/>
                  <w:sz w:val="22"/>
                  <w:szCs w:val="22"/>
                  <w:vertAlign w:val="superscript"/>
                </w:rPr>
                <w:t>2</w:t>
              </w:r>
            </w:ins>
            <w:proofErr w:type="gramEnd"/>
            <w:ins w:id="384" w:author="Pobol" w:date="2016-02-22T19:02:00Z">
              <w:r w:rsidR="00CE38CA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9960BB" w:rsidRDefault="00BF2353">
            <w:pPr>
              <w:pStyle w:val="a3"/>
              <w:ind w:left="0"/>
              <w:jc w:val="both"/>
              <w:rPr>
                <w:del w:id="385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386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387" w:author="Pobol" w:date="2016-02-22T17:48:00Z">
              <w:r w:rsidRPr="00A8744F" w:rsidDel="006751A2">
                <w:rPr>
                  <w:rFonts w:asciiTheme="minorHAnsi" w:hAnsiTheme="minorHAnsi"/>
                  <w:sz w:val="22"/>
                  <w:szCs w:val="22"/>
                </w:rPr>
                <w:delText>2</w:delText>
              </w:r>
            </w:del>
            <w:del w:id="388" w:author="Pobol" w:date="2016-02-22T17:29:00Z">
              <w:r w:rsidR="00E63234" w:rsidRPr="00A8744F" w:rsidDel="00F44D42">
                <w:rPr>
                  <w:rFonts w:asciiTheme="minorHAnsi" w:hAnsiTheme="minorHAnsi"/>
                  <w:sz w:val="22"/>
                  <w:szCs w:val="22"/>
                </w:rPr>
                <w:delText>й</w:delText>
              </w:r>
            </w:del>
            <w:del w:id="389" w:author="Pobol" w:date="2016-02-22T17:48:00Z">
              <w:r w:rsidR="00E63234" w:rsidRPr="00A8744F" w:rsidDel="006751A2">
                <w:rPr>
                  <w:rFonts w:asciiTheme="minorHAnsi" w:hAnsiTheme="minorHAnsi"/>
                  <w:sz w:val="22"/>
                  <w:szCs w:val="22"/>
                </w:rPr>
                <w:delText xml:space="preserve"> байт</w:delText>
              </w:r>
              <w:r w:rsidR="00962737" w:rsidRPr="00A8744F" w:rsidDel="006751A2">
                <w:rPr>
                  <w:rFonts w:asciiTheme="minorHAnsi" w:hAnsiTheme="minorHAnsi"/>
                  <w:sz w:val="22"/>
                  <w:szCs w:val="22"/>
                </w:rPr>
                <w:delText xml:space="preserve"> </w:delText>
              </w:r>
            </w:del>
            <w:del w:id="390" w:author="Pobol" w:date="2016-02-22T17:29:00Z">
              <w:r w:rsidR="00962737" w:rsidRPr="00A8744F" w:rsidDel="00F44D42">
                <w:rPr>
                  <w:rFonts w:asciiTheme="minorHAnsi" w:hAnsiTheme="minorHAnsi"/>
                  <w:sz w:val="22"/>
                  <w:szCs w:val="22"/>
                </w:rPr>
                <w:delText>(</w:delText>
              </w:r>
            </w:del>
            <w:del w:id="391" w:author="Pobol" w:date="2016-02-22T17:28:00Z">
              <w:r w:rsidR="00962737" w:rsidRPr="00A8744F" w:rsidDel="00F44D42">
                <w:rPr>
                  <w:rFonts w:asciiTheme="minorHAnsi" w:hAnsiTheme="minorHAnsi"/>
                  <w:sz w:val="22"/>
                  <w:szCs w:val="22"/>
                </w:rPr>
                <w:delText>такой же как в сообщении «установить режим»)</w:delText>
              </w:r>
              <w:r w:rsidR="00A522C4" w:rsidRPr="00A8744F" w:rsidDel="00F44D42">
                <w:rPr>
                  <w:rFonts w:asciiTheme="minorHAnsi" w:hAnsiTheme="minorHAnsi"/>
                  <w:sz w:val="22"/>
                  <w:szCs w:val="22"/>
                </w:rPr>
                <w:delText>: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392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393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394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Два бита: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395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396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397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01 – голос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398" w:author="Pobol" w:date="2016-02-22T17:28:00Z"/>
                <w:rFonts w:asciiTheme="minorHAnsi" w:eastAsia="Calibri" w:hAnsiTheme="minorHAnsi"/>
                <w:sz w:val="22"/>
                <w:szCs w:val="22"/>
              </w:rPr>
              <w:pPrChange w:id="399" w:author="Pobol" w:date="2016-02-22T17:28:00Z">
                <w:pPr>
                  <w:pStyle w:val="a3"/>
                  <w:ind w:left="0" w:firstLine="708"/>
                  <w:jc w:val="both"/>
                </w:pPr>
              </w:pPrChange>
            </w:pPr>
            <w:del w:id="400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10 – данные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401" w:author="Pobol" w:date="2016-02-22T17:28:00Z"/>
                <w:rFonts w:asciiTheme="minorHAnsi" w:eastAsia="Calibri" w:hAnsiTheme="minorHAnsi"/>
                <w:sz w:val="22"/>
                <w:szCs w:val="22"/>
              </w:rPr>
              <w:pPrChange w:id="402" w:author="Pobol" w:date="2016-02-22T17:28:00Z">
                <w:pPr>
                  <w:pStyle w:val="a3"/>
                  <w:ind w:left="0" w:firstLine="708"/>
                  <w:jc w:val="both"/>
                </w:pPr>
              </w:pPrChange>
            </w:pPr>
            <w:del w:id="403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11 – данные </w:delText>
              </w:r>
              <w:r w:rsidRPr="00A8744F" w:rsidDel="00F44D42">
                <w:rPr>
                  <w:rFonts w:asciiTheme="minorHAnsi" w:hAnsiTheme="minorHAnsi"/>
                  <w:sz w:val="22"/>
                  <w:szCs w:val="22"/>
                  <w:lang w:val="en-US"/>
                </w:rPr>
                <w:delText>RTK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404" w:author="Pobol" w:date="2016-02-22T17:28:00Z"/>
                <w:rFonts w:asciiTheme="minorHAnsi" w:eastAsia="Calibri" w:hAnsiTheme="minorHAnsi"/>
                <w:sz w:val="22"/>
                <w:szCs w:val="22"/>
              </w:rPr>
              <w:pPrChange w:id="405" w:author="Pobol" w:date="2016-02-22T17:28:00Z">
                <w:pPr>
                  <w:pStyle w:val="a3"/>
                  <w:ind w:left="0" w:firstLine="708"/>
                  <w:jc w:val="both"/>
                </w:pPr>
              </w:pPrChange>
            </w:pPr>
            <w:del w:id="406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3й бит - резерв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407" w:author="Pobol" w:date="2016-02-22T17:28:00Z"/>
                <w:rFonts w:asciiTheme="minorHAnsi" w:eastAsia="Calibri" w:hAnsiTheme="minorHAnsi"/>
                <w:sz w:val="22"/>
                <w:szCs w:val="22"/>
              </w:rPr>
              <w:pPrChange w:id="408" w:author="Pobol" w:date="2016-02-22T17:28:00Z">
                <w:pPr>
                  <w:pStyle w:val="a3"/>
                  <w:ind w:left="0" w:firstLine="708"/>
                  <w:jc w:val="both"/>
                </w:pPr>
              </w:pPrChange>
            </w:pPr>
            <w:del w:id="409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4й бит – мощность малая/полная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410" w:author="Pobol" w:date="2016-02-22T17:28:00Z"/>
                <w:rFonts w:asciiTheme="minorHAnsi" w:eastAsia="Calibri" w:hAnsiTheme="minorHAnsi"/>
                <w:sz w:val="22"/>
                <w:szCs w:val="22"/>
              </w:rPr>
              <w:pPrChange w:id="411" w:author="Pobol" w:date="2016-02-22T17:28:00Z">
                <w:pPr>
                  <w:pStyle w:val="a3"/>
                  <w:ind w:left="0" w:firstLine="708"/>
                  <w:jc w:val="both"/>
                </w:pPr>
              </w:pPrChange>
            </w:pPr>
            <w:del w:id="412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5й бит – спать/не спать</w:delText>
              </w:r>
            </w:del>
          </w:p>
          <w:p w:rsidR="009960BB" w:rsidRDefault="00A522C4">
            <w:pPr>
              <w:pStyle w:val="a3"/>
              <w:ind w:left="0"/>
              <w:jc w:val="both"/>
              <w:rPr>
                <w:del w:id="413" w:author="Pobol" w:date="2016-02-22T17:28:00Z"/>
                <w:rFonts w:asciiTheme="minorHAnsi" w:eastAsia="Calibri" w:hAnsiTheme="minorHAnsi"/>
                <w:sz w:val="22"/>
                <w:szCs w:val="22"/>
              </w:rPr>
              <w:pPrChange w:id="414" w:author="Pobol" w:date="2016-02-22T17:28:00Z">
                <w:pPr>
                  <w:pStyle w:val="a3"/>
                  <w:ind w:left="0" w:firstLine="708"/>
                  <w:jc w:val="both"/>
                </w:pPr>
              </w:pPrChange>
            </w:pPr>
            <w:del w:id="415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06-07 резерв</w:delText>
              </w:r>
            </w:del>
          </w:p>
          <w:p w:rsidR="009960BB" w:rsidRDefault="009960BB">
            <w:pPr>
              <w:pStyle w:val="a3"/>
              <w:ind w:left="0"/>
              <w:jc w:val="both"/>
              <w:rPr>
                <w:del w:id="416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17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</w:p>
          <w:p w:rsidR="009960BB" w:rsidRDefault="009960BB">
            <w:pPr>
              <w:pStyle w:val="a3"/>
              <w:ind w:left="0"/>
              <w:jc w:val="both"/>
              <w:rPr>
                <w:del w:id="418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19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</w:p>
          <w:p w:rsidR="009960BB" w:rsidRDefault="00BF2353">
            <w:pPr>
              <w:pStyle w:val="a3"/>
              <w:ind w:left="0"/>
              <w:jc w:val="both"/>
              <w:rPr>
                <w:del w:id="420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21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422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3</w:delText>
              </w:r>
              <w:r w:rsidR="00C807E0" w:rsidRPr="00A8744F" w:rsidDel="00F44D42">
                <w:rPr>
                  <w:rFonts w:asciiTheme="minorHAnsi" w:hAnsiTheme="minorHAnsi"/>
                  <w:sz w:val="22"/>
                  <w:szCs w:val="22"/>
                </w:rPr>
                <w:delText>й байт</w:delText>
              </w:r>
              <w:r w:rsidR="00962737" w:rsidRPr="00A8744F" w:rsidDel="00F44D42">
                <w:rPr>
                  <w:rFonts w:asciiTheme="minorHAnsi" w:hAnsiTheme="minorHAnsi"/>
                  <w:sz w:val="22"/>
                  <w:szCs w:val="22"/>
                </w:rPr>
                <w:delText xml:space="preserve"> (такой же как в сообщении «установить режим»)</w:delText>
              </w:r>
            </w:del>
          </w:p>
          <w:p w:rsidR="009960BB" w:rsidRDefault="00C807E0">
            <w:pPr>
              <w:pStyle w:val="a3"/>
              <w:ind w:left="0"/>
              <w:jc w:val="both"/>
              <w:rPr>
                <w:del w:id="423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24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425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3 бита громкость</w:delText>
              </w:r>
            </w:del>
          </w:p>
          <w:p w:rsidR="009960BB" w:rsidRDefault="00C807E0">
            <w:pPr>
              <w:pStyle w:val="a3"/>
              <w:ind w:left="0"/>
              <w:jc w:val="both"/>
              <w:rPr>
                <w:del w:id="426" w:author="Pobol" w:date="2016-02-22T17:2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27" w:author="Pobol" w:date="2016-02-22T17:28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428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3 бита чувствительность микрофона</w:delText>
              </w:r>
            </w:del>
          </w:p>
          <w:p w:rsidR="00C807E0" w:rsidRPr="00A8744F" w:rsidDel="006751A2" w:rsidRDefault="00C807E0" w:rsidP="00F44D42">
            <w:pPr>
              <w:pStyle w:val="a3"/>
              <w:ind w:left="0"/>
              <w:jc w:val="both"/>
              <w:rPr>
                <w:del w:id="429" w:author="Pobol" w:date="2016-02-22T17:48:00Z"/>
                <w:rFonts w:asciiTheme="minorHAnsi" w:hAnsiTheme="minorHAnsi"/>
                <w:sz w:val="22"/>
                <w:szCs w:val="22"/>
              </w:rPr>
            </w:pPr>
            <w:del w:id="430" w:author="Pobol" w:date="2016-02-22T17:28:00Z">
              <w:r w:rsidRPr="00A8744F" w:rsidDel="00F44D42">
                <w:rPr>
                  <w:rFonts w:asciiTheme="minorHAnsi" w:hAnsiTheme="minorHAnsi"/>
                  <w:sz w:val="22"/>
                  <w:szCs w:val="22"/>
                </w:rPr>
                <w:delText>2 бита – резерв</w:delText>
              </w:r>
            </w:del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BF2353" w:rsidP="00C807E0">
            <w:pPr>
              <w:pStyle w:val="a3"/>
              <w:ind w:left="0"/>
              <w:jc w:val="both"/>
              <w:rPr>
                <w:ins w:id="431" w:author="Pobol" w:date="2016-02-22T17:35:00Z"/>
                <w:rFonts w:asciiTheme="minorHAnsi" w:hAnsiTheme="minorHAnsi"/>
                <w:sz w:val="22"/>
                <w:szCs w:val="22"/>
              </w:rPr>
            </w:pPr>
            <w:del w:id="432" w:author="Pobol" w:date="2016-02-22T17:34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4,5</w:delText>
              </w:r>
            </w:del>
            <w:ins w:id="433" w:author="Pobol" w:date="2016-02-22T17:34:00Z">
              <w:r w:rsidR="008A0C31">
                <w:rPr>
                  <w:rFonts w:asciiTheme="minorHAnsi" w:hAnsiTheme="minorHAnsi"/>
                  <w:sz w:val="22"/>
                  <w:szCs w:val="22"/>
                </w:rPr>
                <w:t>3-4</w:t>
              </w:r>
            </w:ins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ins w:id="434" w:author="Pobol" w:date="2016-02-22T17:34:00Z">
              <w:r w:rsidR="008A0C31">
                <w:rPr>
                  <w:rFonts w:asciiTheme="minorHAnsi" w:hAnsiTheme="minorHAnsi"/>
                  <w:sz w:val="22"/>
                  <w:szCs w:val="22"/>
                </w:rPr>
                <w:t>ы</w:t>
              </w:r>
            </w:ins>
            <w:ins w:id="435" w:author="Pobol" w:date="2016-02-22T17:35:00Z">
              <w:r w:rsidR="008A0C31">
                <w:rPr>
                  <w:rFonts w:asciiTheme="minorHAnsi" w:hAnsiTheme="minorHAnsi"/>
                  <w:sz w:val="22"/>
                  <w:szCs w:val="22"/>
                </w:rPr>
                <w:t xml:space="preserve"> – код частоты передачи</w:t>
              </w:r>
            </w:ins>
            <w:ins w:id="436" w:author="Pobol" w:date="2016-02-22T17:49:00Z">
              <w:r w:rsidR="006751A2">
                <w:rPr>
                  <w:rFonts w:asciiTheme="minorHAnsi" w:hAnsiTheme="minorHAnsi"/>
                  <w:sz w:val="22"/>
                  <w:szCs w:val="22"/>
                  <w:vertAlign w:val="superscript"/>
                </w:rPr>
                <w:t>3</w:t>
              </w:r>
            </w:ins>
            <w:ins w:id="437" w:author="Pobol" w:date="2016-02-22T17:35:00Z">
              <w:r w:rsidR="008A0C31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8A0C31" w:rsidRDefault="008A0C31" w:rsidP="008A0C31">
            <w:pPr>
              <w:pStyle w:val="a3"/>
              <w:ind w:left="0"/>
              <w:jc w:val="both"/>
              <w:rPr>
                <w:ins w:id="438" w:author="Pobol" w:date="2016-02-22T17:35:00Z"/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ins w:id="439" w:author="Pobol" w:date="2016-02-22T17:35:00Z"/>
                <w:rFonts w:asciiTheme="minorHAnsi" w:hAnsiTheme="minorHAnsi"/>
                <w:sz w:val="22"/>
                <w:szCs w:val="22"/>
              </w:rPr>
            </w:pPr>
            <w:ins w:id="440" w:author="Pobol" w:date="2016-02-22T17:35:00Z">
              <w:r>
                <w:rPr>
                  <w:rFonts w:asciiTheme="minorHAnsi" w:hAnsiTheme="minorHAnsi"/>
                  <w:sz w:val="22"/>
                  <w:szCs w:val="22"/>
                </w:rPr>
                <w:t>5-6</w:t>
              </w:r>
              <w:r w:rsidRPr="00A8744F">
                <w:rPr>
                  <w:rFonts w:asciiTheme="minorHAnsi" w:hAnsiTheme="minorHAnsi"/>
                  <w:sz w:val="22"/>
                  <w:szCs w:val="22"/>
                </w:rPr>
                <w:t xml:space="preserve"> байт</w:t>
              </w:r>
              <w:r>
                <w:rPr>
                  <w:rFonts w:asciiTheme="minorHAnsi" w:hAnsiTheme="minorHAnsi"/>
                  <w:sz w:val="22"/>
                  <w:szCs w:val="22"/>
                </w:rPr>
                <w:t>ы – код частоты приема</w:t>
              </w:r>
            </w:ins>
            <w:ins w:id="441" w:author="Pobol" w:date="2016-02-22T17:49:00Z">
              <w:r w:rsidR="006751A2">
                <w:rPr>
                  <w:rFonts w:asciiTheme="minorHAnsi" w:hAnsiTheme="minorHAnsi"/>
                  <w:sz w:val="22"/>
                  <w:szCs w:val="22"/>
                  <w:vertAlign w:val="superscript"/>
                </w:rPr>
                <w:t>3</w:t>
              </w:r>
            </w:ins>
            <w:ins w:id="442" w:author="Pobol" w:date="2016-02-22T17:35:00Z">
              <w:r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8A0C31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Del="008A0C31" w:rsidRDefault="008A0C31" w:rsidP="00C807E0">
            <w:pPr>
              <w:pStyle w:val="a3"/>
              <w:ind w:left="0"/>
              <w:jc w:val="both"/>
              <w:rPr>
                <w:del w:id="443" w:author="Pobol" w:date="2016-02-22T17:35:00Z"/>
                <w:rFonts w:asciiTheme="minorHAnsi" w:hAnsiTheme="minorHAnsi"/>
                <w:sz w:val="22"/>
                <w:szCs w:val="22"/>
              </w:rPr>
            </w:pPr>
            <w:ins w:id="444" w:author="Pobol" w:date="2016-02-22T17:35:00Z">
              <w:r>
                <w:rPr>
                  <w:rFonts w:asciiTheme="minorHAnsi" w:hAnsiTheme="minorHAnsi"/>
                  <w:sz w:val="22"/>
                  <w:szCs w:val="22"/>
                </w:rPr>
                <w:t xml:space="preserve">7 </w:t>
              </w:r>
            </w:ins>
            <w:del w:id="445" w:author="Pobol" w:date="2016-02-22T17:35:00Z">
              <w:r w:rsidR="00C807E0" w:rsidRPr="00A8744F" w:rsidDel="008A0C31">
                <w:rPr>
                  <w:rFonts w:asciiTheme="minorHAnsi" w:hAnsiTheme="minorHAnsi"/>
                  <w:sz w:val="22"/>
                  <w:szCs w:val="22"/>
                </w:rPr>
                <w:delText>Значение частоты</w:delText>
              </w:r>
            </w:del>
          </w:p>
          <w:p w:rsidR="00C807E0" w:rsidRPr="00A8744F" w:rsidDel="008A0C31" w:rsidRDefault="00C807E0" w:rsidP="00C807E0">
            <w:pPr>
              <w:pStyle w:val="a3"/>
              <w:ind w:left="0"/>
              <w:jc w:val="both"/>
              <w:rPr>
                <w:del w:id="446" w:author="Pobol" w:date="2016-02-22T17:35:00Z"/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BF2353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rPrChange w:id="447" w:author="Pobol" w:date="2016-02-22T17:48:00Z">
                  <w:rPr>
                    <w:rFonts w:asciiTheme="minorHAnsi" w:eastAsia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del w:id="448" w:author="Pobol" w:date="2016-02-22T17:35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6</w:delText>
              </w:r>
              <w:r w:rsidR="00C807E0"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й </w:delText>
              </w:r>
            </w:del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ins w:id="449" w:author="Pobol" w:date="2016-02-22T17:48:00Z">
              <w:r w:rsidR="006751A2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8A0C31" w:rsidRDefault="008A0C31" w:rsidP="00C807E0">
            <w:pPr>
              <w:pStyle w:val="a3"/>
              <w:ind w:left="0"/>
              <w:jc w:val="both"/>
              <w:rPr>
                <w:ins w:id="450" w:author="Pobol" w:date="2016-02-22T17:35:00Z"/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del w:id="451" w:author="Pobol" w:date="2016-02-22T17:35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7</w:delText>
              </w:r>
              <w:r w:rsidR="00C807E0"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й </w:delText>
              </w:r>
            </w:del>
            <w:ins w:id="452" w:author="Pobol" w:date="2016-02-22T17:35:00Z">
              <w:r w:rsidR="008A0C31">
                <w:rPr>
                  <w:rFonts w:asciiTheme="minorHAnsi" w:hAnsiTheme="minorHAnsi"/>
                  <w:sz w:val="22"/>
                  <w:szCs w:val="22"/>
                </w:rPr>
                <w:t>8</w:t>
              </w:r>
              <w:r w:rsidR="008A0C31" w:rsidRPr="00A8744F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ins w:id="453" w:author="Pobol" w:date="2016-02-22T17:35:00Z">
              <w:r w:rsidR="008A0C31">
                <w:rPr>
                  <w:rFonts w:asciiTheme="minorHAnsi" w:hAnsiTheme="minorHAnsi"/>
                  <w:sz w:val="22"/>
                  <w:szCs w:val="22"/>
                </w:rPr>
                <w:t xml:space="preserve"> – состояние </w:t>
              </w:r>
            </w:ins>
            <w:ins w:id="454" w:author="Pobol" w:date="2016-02-22T17:38:00Z">
              <w:r w:rsidR="008A0C31">
                <w:rPr>
                  <w:rFonts w:asciiTheme="minorHAnsi" w:hAnsiTheme="minorHAnsi"/>
                  <w:sz w:val="22"/>
                  <w:szCs w:val="22"/>
                </w:rPr>
                <w:t>радиоканала</w:t>
              </w:r>
            </w:ins>
            <w:ins w:id="455" w:author="Pobol" w:date="2016-02-22T17:35:00Z">
              <w:r w:rsidR="008A0C31">
                <w:rPr>
                  <w:rFonts w:asciiTheme="minorHAnsi" w:hAnsiTheme="minorHAnsi"/>
                  <w:sz w:val="22"/>
                  <w:szCs w:val="22"/>
                </w:rPr>
                <w:t>:</w:t>
              </w:r>
            </w:ins>
          </w:p>
          <w:p w:rsidR="00C807E0" w:rsidRPr="00A8744F" w:rsidDel="008A0C31" w:rsidRDefault="00C807E0" w:rsidP="00C807E0">
            <w:pPr>
              <w:pStyle w:val="a3"/>
              <w:ind w:left="0"/>
              <w:jc w:val="both"/>
              <w:rPr>
                <w:del w:id="456" w:author="Pobol" w:date="2016-02-22T17:36:00Z"/>
                <w:rFonts w:asciiTheme="minorHAnsi" w:hAnsiTheme="minorHAnsi"/>
                <w:sz w:val="22"/>
                <w:szCs w:val="22"/>
              </w:rPr>
            </w:pPr>
            <w:del w:id="457" w:author="Pobol" w:date="2016-02-22T17:36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2 бита (статус </w:delText>
              </w:r>
              <w:r w:rsidRPr="00A8744F" w:rsidDel="008A0C31">
                <w:rPr>
                  <w:rFonts w:asciiTheme="minorHAnsi" w:hAnsiTheme="minorHAnsi"/>
                  <w:sz w:val="22"/>
                  <w:szCs w:val="22"/>
                  <w:lang w:val="en-US"/>
                </w:rPr>
                <w:delText>PTT</w:delText>
              </w:r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)</w:delText>
              </w:r>
            </w:del>
          </w:p>
          <w:p w:rsidR="00C807E0" w:rsidRPr="008A0C31" w:rsidRDefault="00C807E0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rPrChange w:id="458" w:author="Pobol" w:date="2016-02-22T17:36:00Z">
                  <w:rPr>
                    <w:rFonts w:asciiTheme="minorHAnsi" w:eastAsia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del w:id="459" w:author="Pobol" w:date="2016-02-22T17:36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0</w:delText>
              </w:r>
            </w:del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ins w:id="460" w:author="Pobol" w:date="2016-02-22T17:36:00Z">
              <w:r w:rsidR="008A0C31">
                <w:rPr>
                  <w:rFonts w:asciiTheme="minorHAnsi" w:hAnsiTheme="minorHAnsi"/>
                  <w:sz w:val="22"/>
                  <w:szCs w:val="22"/>
                  <w:lang w:val="en-US"/>
                </w:rPr>
                <w:t>h</w:t>
              </w:r>
            </w:ins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ins w:id="461" w:author="Pobol" w:date="2016-02-22T17:36:00Z">
              <w:r w:rsidR="00291CE9" w:rsidRPr="00291CE9">
                <w:rPr>
                  <w:rPrChange w:id="462" w:author="Pobol" w:date="2016-02-22T17:36:00Z">
                    <w:rPr>
                      <w:lang w:val="en-US"/>
                    </w:rPr>
                  </w:rPrChange>
                </w:rPr>
                <w:t xml:space="preserve">– </w:t>
              </w:r>
            </w:ins>
            <w:ins w:id="463" w:author="Pobol" w:date="2016-02-22T17:48:00Z">
              <w:r w:rsidR="006751A2">
                <w:rPr>
                  <w:rFonts w:asciiTheme="minorHAnsi" w:hAnsiTheme="minorHAnsi"/>
                  <w:sz w:val="22"/>
                  <w:szCs w:val="22"/>
                </w:rPr>
                <w:t xml:space="preserve">активный </w:t>
              </w:r>
            </w:ins>
            <w:r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ins w:id="464" w:author="Pobol" w:date="2016-02-22T17:36:00Z">
              <w:r w:rsidR="008A0C31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del w:id="465" w:author="Pobol" w:date="2016-02-22T17:36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10</w:delText>
              </w:r>
            </w:del>
            <w:ins w:id="466" w:author="Pobol" w:date="2016-02-22T17:36:00Z">
              <w:r w:rsidR="008A0C31">
                <w:rPr>
                  <w:rFonts w:asciiTheme="minorHAnsi" w:hAnsiTheme="minorHAnsi"/>
                  <w:sz w:val="22"/>
                  <w:szCs w:val="22"/>
                </w:rPr>
                <w:t>2</w:t>
              </w:r>
              <w:r w:rsidR="008A0C31">
                <w:rPr>
                  <w:rFonts w:asciiTheme="minorHAnsi" w:hAnsiTheme="minorHAnsi"/>
                  <w:sz w:val="22"/>
                  <w:szCs w:val="22"/>
                  <w:lang w:val="en-US"/>
                </w:rPr>
                <w:t>h</w:t>
              </w:r>
            </w:ins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ins w:id="467" w:author="Pobol" w:date="2016-02-22T17:36:00Z">
              <w:r w:rsidR="008A0C31">
                <w:rPr>
                  <w:rFonts w:asciiTheme="minorHAnsi" w:hAnsiTheme="minorHAnsi"/>
                  <w:sz w:val="22"/>
                  <w:szCs w:val="22"/>
                </w:rPr>
                <w:t>–</w:t>
              </w:r>
              <w:r w:rsidR="00291CE9" w:rsidRPr="00291CE9">
                <w:rPr>
                  <w:rPrChange w:id="468" w:author="Pobol" w:date="2016-02-22T17:36:00Z">
                    <w:rPr>
                      <w:lang w:val="en-US"/>
                    </w:rPr>
                  </w:rPrChange>
                </w:rPr>
                <w:t xml:space="preserve"> </w:t>
              </w:r>
            </w:ins>
            <w:r w:rsidRPr="00A8744F">
              <w:rPr>
                <w:rFonts w:asciiTheme="minorHAnsi" w:hAnsiTheme="minorHAnsi"/>
                <w:sz w:val="22"/>
                <w:szCs w:val="22"/>
              </w:rPr>
              <w:t>дежурный прием</w:t>
            </w:r>
            <w:ins w:id="469" w:author="Pobol" w:date="2016-02-22T17:36:00Z">
              <w:r w:rsidR="008A0C31">
                <w:rPr>
                  <w:rFonts w:asciiTheme="minorHAnsi" w:hAnsiTheme="minorHAnsi"/>
                  <w:sz w:val="22"/>
                  <w:szCs w:val="22"/>
                </w:rPr>
                <w:t>;</w:t>
              </w:r>
            </w:ins>
          </w:p>
          <w:p w:rsidR="009960BB" w:rsidRDefault="00C807E0">
            <w:pPr>
              <w:pStyle w:val="a3"/>
              <w:ind w:left="0"/>
              <w:jc w:val="both"/>
              <w:rPr>
                <w:del w:id="470" w:author="Pobol" w:date="2016-02-22T17:36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71" w:author="Pobol" w:date="2016-02-22T17:36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472" w:author="Pobol" w:date="2016-02-22T17:36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11 </w:delText>
              </w:r>
            </w:del>
            <w:ins w:id="473" w:author="Pobol" w:date="2016-02-22T17:36:00Z">
              <w:r w:rsidR="00291CE9" w:rsidRPr="00291CE9">
                <w:rPr>
                  <w:rPrChange w:id="474" w:author="Pobol" w:date="2016-02-22T17:36:00Z">
                    <w:rPr>
                      <w:lang w:val="en-US"/>
                    </w:rPr>
                  </w:rPrChange>
                </w:rPr>
                <w:t>3</w:t>
              </w:r>
              <w:r w:rsidR="008A0C31">
                <w:rPr>
                  <w:rFonts w:asciiTheme="minorHAnsi" w:hAnsiTheme="minorHAnsi"/>
                  <w:sz w:val="22"/>
                  <w:szCs w:val="22"/>
                  <w:lang w:val="en-US"/>
                </w:rPr>
                <w:t>h</w:t>
              </w:r>
              <w:r w:rsidR="00291CE9" w:rsidRPr="00291CE9">
                <w:rPr>
                  <w:rPrChange w:id="475" w:author="Pobol" w:date="2016-02-22T17:36:00Z">
                    <w:rPr>
                      <w:lang w:val="en-US"/>
                    </w:rPr>
                  </w:rPrChange>
                </w:rPr>
                <w:t xml:space="preserve"> </w:t>
              </w:r>
              <w:r w:rsidR="008A0C31">
                <w:rPr>
                  <w:rFonts w:asciiTheme="minorHAnsi" w:hAnsiTheme="minorHAnsi"/>
                  <w:sz w:val="22"/>
                  <w:szCs w:val="22"/>
                </w:rPr>
                <w:t>–</w:t>
              </w:r>
              <w:r w:rsidR="008A0C31" w:rsidRPr="00A8744F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Pr="00A8744F">
              <w:rPr>
                <w:rFonts w:asciiTheme="minorHAnsi" w:hAnsiTheme="minorHAnsi"/>
                <w:sz w:val="22"/>
                <w:szCs w:val="22"/>
              </w:rPr>
              <w:t>передача</w:t>
            </w:r>
          </w:p>
          <w:p w:rsidR="009960BB" w:rsidRDefault="00C807E0">
            <w:pPr>
              <w:pStyle w:val="a3"/>
              <w:ind w:left="0"/>
              <w:jc w:val="both"/>
              <w:rPr>
                <w:del w:id="476" w:author="Pobol" w:date="2016-02-22T17:36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77" w:author="Pobol" w:date="2016-02-22T17:36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478" w:author="Pobol" w:date="2016-02-22T17:36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6 бит – код ошибки </w:delText>
              </w:r>
            </w:del>
          </w:p>
          <w:p w:rsidR="009960BB" w:rsidRDefault="00C807E0">
            <w:pPr>
              <w:pStyle w:val="a3"/>
              <w:ind w:left="0"/>
              <w:jc w:val="both"/>
              <w:rPr>
                <w:del w:id="479" w:author="Pobol" w:date="2016-02-22T17:36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80" w:author="Pobol" w:date="2016-02-22T17:36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481" w:author="Pobol" w:date="2016-02-22T17:36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0 – ошибки не зафиксировано</w:delText>
              </w:r>
            </w:del>
          </w:p>
          <w:p w:rsidR="009960BB" w:rsidRDefault="00C807E0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482" w:author="Pobol" w:date="2016-02-22T17:36:00Z">
                <w:pPr>
                  <w:pStyle w:val="a3"/>
                  <w:spacing w:after="200" w:line="276" w:lineRule="auto"/>
                  <w:ind w:left="0"/>
                  <w:jc w:val="both"/>
                </w:pPr>
              </w:pPrChange>
            </w:pPr>
            <w:del w:id="483" w:author="Pobol" w:date="2016-02-22T17:36:00Z"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>Остальные</w:delText>
              </w:r>
              <w:r w:rsidR="00BF2353"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 биты</w:delText>
              </w:r>
              <w:r w:rsidRPr="00A8744F" w:rsidDel="008A0C31">
                <w:rPr>
                  <w:rFonts w:asciiTheme="minorHAnsi" w:hAnsiTheme="minorHAnsi"/>
                  <w:sz w:val="22"/>
                  <w:szCs w:val="22"/>
                </w:rPr>
                <w:delText xml:space="preserve"> зарезервированы</w:delText>
              </w:r>
            </w:del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del w:id="484" w:author="Pobol" w:date="2016-02-22T17:31:00Z">
              <w:r w:rsidDel="00F44D42">
                <w:rPr>
                  <w:rFonts w:asciiTheme="minorHAnsi" w:hAnsiTheme="minorHAnsi"/>
                  <w:sz w:val="22"/>
                  <w:szCs w:val="22"/>
                </w:rPr>
                <w:delText xml:space="preserve">1 </w:delText>
              </w:r>
            </w:del>
            <w:ins w:id="485" w:author="Pobol" w:date="2016-02-22T17:31:00Z">
              <w:r w:rsidR="00F44D42">
                <w:rPr>
                  <w:rFonts w:asciiTheme="minorHAnsi" w:hAnsiTheme="minorHAnsi"/>
                  <w:sz w:val="22"/>
                  <w:szCs w:val="22"/>
                </w:rPr>
                <w:t xml:space="preserve">2 </w:t>
              </w:r>
            </w:ins>
            <w:r>
              <w:rPr>
                <w:rFonts w:asciiTheme="minorHAnsi" w:hAnsiTheme="minorHAnsi"/>
                <w:sz w:val="22"/>
                <w:szCs w:val="22"/>
              </w:rPr>
              <w:t>байт</w:t>
            </w:r>
            <w:ins w:id="486" w:author="Pobol" w:date="2016-02-22T17:31:00Z">
              <w:r w:rsidR="00F44D42">
                <w:rPr>
                  <w:rFonts w:asciiTheme="minorHAnsi" w:hAnsiTheme="minorHAnsi"/>
                  <w:sz w:val="22"/>
                  <w:szCs w:val="22"/>
                </w:rPr>
                <w:t>а</w:t>
              </w:r>
            </w:ins>
          </w:p>
        </w:tc>
        <w:tc>
          <w:tcPr>
            <w:tcW w:w="4155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73BAF" w:rsidRDefault="00573BAF" w:rsidP="00573BAF">
      <w:pPr>
        <w:pStyle w:val="a3"/>
        <w:ind w:left="0"/>
        <w:jc w:val="both"/>
        <w:rPr>
          <w:ins w:id="487" w:author="Pobol" w:date="2016-02-22T17:42:00Z"/>
        </w:rPr>
      </w:pPr>
    </w:p>
    <w:p w:rsidR="006751A2" w:rsidRDefault="006751A2" w:rsidP="00573BAF">
      <w:pPr>
        <w:pStyle w:val="a3"/>
        <w:ind w:left="0"/>
        <w:jc w:val="both"/>
        <w:rPr>
          <w:ins w:id="488" w:author="Pobol" w:date="2016-02-22T17:42:00Z"/>
        </w:rPr>
      </w:pPr>
      <w:ins w:id="489" w:author="Pobol" w:date="2016-02-22T17:42:00Z">
        <w:r>
          <w:rPr>
            <w:vertAlign w:val="superscript"/>
          </w:rPr>
          <w:t xml:space="preserve">1 </w:t>
        </w:r>
        <w:r>
          <w:t>– код рабочего режима:</w:t>
        </w:r>
      </w:ins>
    </w:p>
    <w:p w:rsidR="006751A2" w:rsidRPr="00A8744F" w:rsidRDefault="006751A2" w:rsidP="006751A2">
      <w:pPr>
        <w:pStyle w:val="a3"/>
        <w:ind w:left="0"/>
        <w:jc w:val="both"/>
        <w:rPr>
          <w:ins w:id="490" w:author="Pobol" w:date="2016-02-22T17:42:00Z"/>
        </w:rPr>
      </w:pPr>
      <w:ins w:id="491" w:author="Pobol" w:date="2016-02-22T17:42:00Z">
        <w:r>
          <w:t>0-1 биты</w:t>
        </w:r>
        <w:r w:rsidRPr="00A8744F">
          <w:t>:</w:t>
        </w:r>
      </w:ins>
    </w:p>
    <w:p w:rsidR="006751A2" w:rsidRPr="00A8744F" w:rsidRDefault="006751A2" w:rsidP="006751A2">
      <w:pPr>
        <w:pStyle w:val="a3"/>
        <w:ind w:left="0"/>
        <w:jc w:val="both"/>
        <w:rPr>
          <w:ins w:id="492" w:author="Pobol" w:date="2016-02-22T17:42:00Z"/>
        </w:rPr>
      </w:pPr>
      <w:ins w:id="493" w:author="Pobol" w:date="2016-02-22T17:42:00Z">
        <w:r w:rsidRPr="00A8744F">
          <w:t>01</w:t>
        </w:r>
      </w:ins>
      <w:ins w:id="494" w:author="Pobol" w:date="2016-02-22T19:01:00Z">
        <w:r w:rsidR="000D39A6">
          <w:rPr>
            <w:lang w:val="en-US"/>
          </w:rPr>
          <w:t>b</w:t>
        </w:r>
      </w:ins>
      <w:ins w:id="495" w:author="Pobol" w:date="2016-02-22T17:42:00Z">
        <w:r w:rsidRPr="00A8744F">
          <w:t xml:space="preserve"> – голос</w:t>
        </w:r>
      </w:ins>
    </w:p>
    <w:p w:rsidR="006751A2" w:rsidRPr="00A8744F" w:rsidRDefault="006751A2" w:rsidP="006751A2">
      <w:pPr>
        <w:pStyle w:val="a3"/>
        <w:ind w:left="0"/>
        <w:jc w:val="both"/>
        <w:rPr>
          <w:ins w:id="496" w:author="Pobol" w:date="2016-02-22T17:42:00Z"/>
        </w:rPr>
      </w:pPr>
      <w:ins w:id="497" w:author="Pobol" w:date="2016-02-22T17:42:00Z">
        <w:r w:rsidRPr="00A8744F">
          <w:t>10</w:t>
        </w:r>
      </w:ins>
      <w:ins w:id="498" w:author="Pobol" w:date="2016-02-22T19:01:00Z">
        <w:r w:rsidR="000D39A6">
          <w:rPr>
            <w:lang w:val="en-US"/>
          </w:rPr>
          <w:t>b</w:t>
        </w:r>
      </w:ins>
      <w:ins w:id="499" w:author="Pobol" w:date="2016-02-22T17:42:00Z">
        <w:r w:rsidRPr="00A8744F">
          <w:t xml:space="preserve"> – данные</w:t>
        </w:r>
      </w:ins>
    </w:p>
    <w:p w:rsidR="006751A2" w:rsidRPr="00573BAF" w:rsidRDefault="006751A2" w:rsidP="006751A2">
      <w:pPr>
        <w:pStyle w:val="a3"/>
        <w:ind w:left="0"/>
        <w:jc w:val="both"/>
        <w:rPr>
          <w:ins w:id="500" w:author="Pobol" w:date="2016-02-22T17:42:00Z"/>
        </w:rPr>
      </w:pPr>
      <w:ins w:id="501" w:author="Pobol" w:date="2016-02-22T17:42:00Z">
        <w:r w:rsidRPr="00A8744F">
          <w:t>11</w:t>
        </w:r>
      </w:ins>
      <w:ins w:id="502" w:author="Pobol" w:date="2016-02-22T19:01:00Z">
        <w:r w:rsidR="000D39A6">
          <w:rPr>
            <w:lang w:val="en-US"/>
          </w:rPr>
          <w:t>b</w:t>
        </w:r>
      </w:ins>
      <w:ins w:id="503" w:author="Pobol" w:date="2016-02-22T17:42:00Z">
        <w:r w:rsidRPr="00A8744F">
          <w:t xml:space="preserve"> – данные </w:t>
        </w:r>
        <w:r w:rsidRPr="00A8744F">
          <w:rPr>
            <w:lang w:val="en-US"/>
          </w:rPr>
          <w:t>RTK</w:t>
        </w:r>
        <w:r>
          <w:t>;</w:t>
        </w:r>
      </w:ins>
    </w:p>
    <w:p w:rsidR="006751A2" w:rsidRPr="00A8744F" w:rsidRDefault="006751A2" w:rsidP="006751A2">
      <w:pPr>
        <w:pStyle w:val="a3"/>
        <w:ind w:left="0"/>
        <w:jc w:val="both"/>
        <w:rPr>
          <w:ins w:id="504" w:author="Pobol" w:date="2016-02-22T17:42:00Z"/>
        </w:rPr>
      </w:pPr>
      <w:ins w:id="505" w:author="Pobol" w:date="2016-02-22T17:42:00Z">
        <w:r w:rsidRPr="00A8744F">
          <w:lastRenderedPageBreak/>
          <w:t xml:space="preserve">бит </w:t>
        </w:r>
        <w:r>
          <w:t xml:space="preserve">2 </w:t>
        </w:r>
      </w:ins>
      <w:ins w:id="506" w:author="Pobol" w:date="2016-02-22T17:43:00Z">
        <w:r w:rsidRPr="00A8744F">
          <w:t>–</w:t>
        </w:r>
      </w:ins>
      <w:ins w:id="507" w:author="Pobol" w:date="2016-02-22T17:42:00Z">
        <w:r w:rsidRPr="00A8744F">
          <w:t xml:space="preserve"> резерв</w:t>
        </w:r>
      </w:ins>
      <w:ins w:id="508" w:author="Pobol" w:date="2016-02-22T17:43:00Z">
        <w:r>
          <w:t>;</w:t>
        </w:r>
      </w:ins>
    </w:p>
    <w:p w:rsidR="006751A2" w:rsidRPr="00A8744F" w:rsidRDefault="006751A2" w:rsidP="006751A2">
      <w:pPr>
        <w:pStyle w:val="a3"/>
        <w:ind w:left="0"/>
        <w:jc w:val="both"/>
        <w:rPr>
          <w:ins w:id="509" w:author="Pobol" w:date="2016-02-22T17:42:00Z"/>
        </w:rPr>
      </w:pPr>
      <w:ins w:id="510" w:author="Pobol" w:date="2016-02-22T17:42:00Z">
        <w:r w:rsidRPr="00A8744F">
          <w:t xml:space="preserve">бит </w:t>
        </w:r>
        <w:r>
          <w:t xml:space="preserve">3 </w:t>
        </w:r>
        <w:r w:rsidRPr="00A8744F">
          <w:t xml:space="preserve">– мощность </w:t>
        </w:r>
      </w:ins>
      <w:ins w:id="511" w:author="Pobol" w:date="2016-02-22T17:43:00Z">
        <w:r>
          <w:t xml:space="preserve">передатчика: </w:t>
        </w:r>
      </w:ins>
      <w:ins w:id="512" w:author="Pobol" w:date="2016-02-22T17:42:00Z">
        <w:r w:rsidRPr="00A8744F">
          <w:t>малая/полная</w:t>
        </w:r>
      </w:ins>
      <w:ins w:id="513" w:author="Pobol" w:date="2016-02-22T17:43:00Z">
        <w:r>
          <w:t>;</w:t>
        </w:r>
      </w:ins>
    </w:p>
    <w:p w:rsidR="006751A2" w:rsidRPr="00A8744F" w:rsidRDefault="006751A2" w:rsidP="006751A2">
      <w:pPr>
        <w:pStyle w:val="a3"/>
        <w:ind w:left="0"/>
        <w:jc w:val="both"/>
        <w:rPr>
          <w:ins w:id="514" w:author="Pobol" w:date="2016-02-22T17:42:00Z"/>
        </w:rPr>
      </w:pPr>
      <w:ins w:id="515" w:author="Pobol" w:date="2016-02-22T17:42:00Z">
        <w:r w:rsidRPr="00A8744F">
          <w:t xml:space="preserve">бит </w:t>
        </w:r>
        <w:r>
          <w:t xml:space="preserve">4 </w:t>
        </w:r>
        <w:r w:rsidRPr="00A8744F">
          <w:t xml:space="preserve">– </w:t>
        </w:r>
        <w:proofErr w:type="gramStart"/>
        <w:r w:rsidRPr="00A8744F">
          <w:t>спать/не спать</w:t>
        </w:r>
      </w:ins>
      <w:proofErr w:type="gramEnd"/>
      <w:ins w:id="516" w:author="Pobol" w:date="2016-02-22T17:44:00Z">
        <w:r>
          <w:t>;</w:t>
        </w:r>
      </w:ins>
    </w:p>
    <w:p w:rsidR="006751A2" w:rsidRPr="00A8744F" w:rsidRDefault="006751A2" w:rsidP="006751A2">
      <w:pPr>
        <w:pStyle w:val="a3"/>
        <w:ind w:left="0"/>
        <w:jc w:val="both"/>
        <w:rPr>
          <w:ins w:id="517" w:author="Pobol" w:date="2016-02-22T17:42:00Z"/>
        </w:rPr>
      </w:pPr>
      <w:ins w:id="518" w:author="Pobol" w:date="2016-02-22T17:42:00Z">
        <w:r>
          <w:t>5-6 биты</w:t>
        </w:r>
        <w:r w:rsidRPr="00A8744F">
          <w:t xml:space="preserve"> </w:t>
        </w:r>
      </w:ins>
      <w:ins w:id="519" w:author="Pobol" w:date="2016-02-22T17:44:00Z">
        <w:r>
          <w:t xml:space="preserve">– </w:t>
        </w:r>
      </w:ins>
      <w:ins w:id="520" w:author="Pobol" w:date="2016-02-22T17:42:00Z">
        <w:r w:rsidRPr="00A8744F">
          <w:t>резерв</w:t>
        </w:r>
      </w:ins>
    </w:p>
    <w:p w:rsidR="006751A2" w:rsidRDefault="006751A2" w:rsidP="00573BAF">
      <w:pPr>
        <w:pStyle w:val="a3"/>
        <w:ind w:left="0"/>
        <w:jc w:val="both"/>
        <w:rPr>
          <w:ins w:id="521" w:author="Pobol" w:date="2016-02-22T17:40:00Z"/>
        </w:rPr>
      </w:pPr>
    </w:p>
    <w:p w:rsidR="008A0C31" w:rsidRPr="00A8744F" w:rsidRDefault="008A0C31" w:rsidP="008A0C31">
      <w:pPr>
        <w:pStyle w:val="a3"/>
        <w:ind w:left="0"/>
        <w:jc w:val="both"/>
        <w:rPr>
          <w:ins w:id="522" w:author="Pobol" w:date="2016-02-22T17:40:00Z"/>
        </w:rPr>
      </w:pPr>
      <w:ins w:id="523" w:author="Pobol" w:date="2016-02-22T17:41:00Z">
        <w:r>
          <w:rPr>
            <w:vertAlign w:val="superscript"/>
          </w:rPr>
          <w:t xml:space="preserve">2 </w:t>
        </w:r>
        <w:r w:rsidR="004D3C41">
          <w:t>–</w:t>
        </w:r>
        <w:r>
          <w:t xml:space="preserve"> </w:t>
        </w:r>
        <w:r w:rsidR="004D3C41">
          <w:t xml:space="preserve">код </w:t>
        </w:r>
        <w:r>
          <w:t>настро</w:t>
        </w:r>
      </w:ins>
      <w:ins w:id="524" w:author="Pobol" w:date="2016-02-22T17:42:00Z">
        <w:r w:rsidR="004D3C41">
          <w:t>е</w:t>
        </w:r>
      </w:ins>
      <w:ins w:id="525" w:author="Pobol" w:date="2016-02-22T17:41:00Z">
        <w:r>
          <w:t xml:space="preserve">к </w:t>
        </w:r>
        <w:proofErr w:type="spellStart"/>
        <w:r>
          <w:t>аудиопараметров</w:t>
        </w:r>
        <w:proofErr w:type="spellEnd"/>
        <w:r>
          <w:t>:</w:t>
        </w:r>
      </w:ins>
    </w:p>
    <w:p w:rsidR="008A0C31" w:rsidRPr="00A8744F" w:rsidRDefault="008A0C31" w:rsidP="008A0C31">
      <w:pPr>
        <w:pStyle w:val="a3"/>
        <w:ind w:left="0"/>
        <w:jc w:val="both"/>
        <w:rPr>
          <w:ins w:id="526" w:author="Pobol" w:date="2016-02-22T17:40:00Z"/>
        </w:rPr>
      </w:pPr>
      <w:ins w:id="527" w:author="Pobol" w:date="2016-02-22T17:40:00Z">
        <w:r>
          <w:t xml:space="preserve">0-2 биты </w:t>
        </w:r>
      </w:ins>
      <w:ins w:id="528" w:author="Pobol" w:date="2016-02-22T17:41:00Z">
        <w:r>
          <w:t>–</w:t>
        </w:r>
      </w:ins>
      <w:ins w:id="529" w:author="Pobol" w:date="2016-02-22T17:40:00Z">
        <w:r>
          <w:t xml:space="preserve"> </w:t>
        </w:r>
      </w:ins>
      <w:ins w:id="530" w:author="Pobol" w:date="2016-02-22T17:41:00Z">
        <w:r>
          <w:t>усиление звукового выхода;</w:t>
        </w:r>
      </w:ins>
    </w:p>
    <w:p w:rsidR="008A0C31" w:rsidRPr="00A8744F" w:rsidRDefault="008A0C31" w:rsidP="008A0C31">
      <w:pPr>
        <w:pStyle w:val="a3"/>
        <w:ind w:left="0"/>
        <w:jc w:val="both"/>
        <w:rPr>
          <w:ins w:id="531" w:author="Pobol" w:date="2016-02-22T17:40:00Z"/>
        </w:rPr>
      </w:pPr>
      <w:ins w:id="532" w:author="Pobol" w:date="2016-02-22T17:40:00Z">
        <w:r>
          <w:t>3-5</w:t>
        </w:r>
        <w:r w:rsidRPr="00A8744F">
          <w:t xml:space="preserve"> </w:t>
        </w:r>
        <w:r>
          <w:t xml:space="preserve">биты </w:t>
        </w:r>
      </w:ins>
      <w:ins w:id="533" w:author="Pobol" w:date="2016-02-22T17:41:00Z">
        <w:r>
          <w:t>–</w:t>
        </w:r>
      </w:ins>
      <w:ins w:id="534" w:author="Pobol" w:date="2016-02-22T17:40:00Z">
        <w:r>
          <w:t xml:space="preserve"> </w:t>
        </w:r>
      </w:ins>
      <w:ins w:id="535" w:author="Pobol" w:date="2016-02-22T17:41:00Z">
        <w:r>
          <w:t>усиление звукового входа;</w:t>
        </w:r>
      </w:ins>
    </w:p>
    <w:p w:rsidR="008A0C31" w:rsidRDefault="008A0C31" w:rsidP="008A0C31">
      <w:pPr>
        <w:pStyle w:val="a3"/>
        <w:ind w:left="0"/>
        <w:jc w:val="both"/>
        <w:rPr>
          <w:ins w:id="536" w:author="Pobol" w:date="2016-02-22T17:48:00Z"/>
        </w:rPr>
      </w:pPr>
      <w:ins w:id="537" w:author="Pobol" w:date="2016-02-22T17:40:00Z">
        <w:r>
          <w:t>6-7 биты</w:t>
        </w:r>
        <w:r w:rsidRPr="00A8744F">
          <w:t xml:space="preserve"> </w:t>
        </w:r>
      </w:ins>
      <w:ins w:id="538" w:author="Pobol" w:date="2016-02-22T17:42:00Z">
        <w:r w:rsidR="004D3C41">
          <w:t>–</w:t>
        </w:r>
      </w:ins>
      <w:ins w:id="539" w:author="Pobol" w:date="2016-02-22T17:40:00Z">
        <w:r w:rsidRPr="00A8744F">
          <w:t xml:space="preserve"> резерв</w:t>
        </w:r>
      </w:ins>
    </w:p>
    <w:p w:rsidR="006751A2" w:rsidRPr="00573BAF" w:rsidRDefault="006751A2" w:rsidP="008A0C31">
      <w:pPr>
        <w:pStyle w:val="a3"/>
        <w:ind w:left="0"/>
        <w:jc w:val="both"/>
        <w:rPr>
          <w:ins w:id="540" w:author="Pobol" w:date="2016-02-22T17:14:00Z"/>
        </w:rPr>
      </w:pPr>
    </w:p>
    <w:p w:rsidR="00573BAF" w:rsidRDefault="00291CE9" w:rsidP="00573BAF">
      <w:pPr>
        <w:pStyle w:val="a3"/>
        <w:ind w:left="0"/>
        <w:jc w:val="both"/>
        <w:rPr>
          <w:ins w:id="541" w:author="Pobol" w:date="2016-02-22T17:14:00Z"/>
          <w:lang w:val="be-BY"/>
        </w:rPr>
      </w:pPr>
      <w:ins w:id="542" w:author="Pobol" w:date="2016-02-22T17:40:00Z">
        <w:r>
          <w:rPr>
            <w:vertAlign w:val="superscript"/>
          </w:rPr>
          <w:t>3</w:t>
        </w:r>
        <w:r w:rsidR="008A0C31">
          <w:t xml:space="preserve"> - </w:t>
        </w:r>
      </w:ins>
      <w:ins w:id="543" w:author="Pobol" w:date="2016-02-22T17:14:00Z">
        <w:r>
          <w:t>Код</w:t>
        </w:r>
        <w:r w:rsidR="00573BAF">
          <w:t xml:space="preserve"> частоты – порядковый номер частотного канала из диапазона 410-480 МГц </w:t>
        </w:r>
      </w:ins>
      <w:ins w:id="544" w:author="Pobol" w:date="2016-02-22T17:15:00Z">
        <w:r w:rsidR="00573BAF">
          <w:t>с канальным шагом</w:t>
        </w:r>
      </w:ins>
      <w:ins w:id="545" w:author="Pobol" w:date="2016-02-22T17:14:00Z">
        <w:r w:rsidR="00573BAF">
          <w:t xml:space="preserve"> 25 кГц.</w:t>
        </w:r>
      </w:ins>
    </w:p>
    <w:p w:rsidR="00771DE9" w:rsidRPr="00573BAF" w:rsidRDefault="00771DE9"/>
    <w:p w:rsidR="00771DE9" w:rsidRPr="00573BAF" w:rsidRDefault="00771DE9">
      <w:r>
        <w:br w:type="page"/>
      </w:r>
    </w:p>
    <w:p w:rsidR="00077B2D" w:rsidRPr="009960BB" w:rsidRDefault="00771DE9">
      <w:pPr>
        <w:rPr>
          <w:b/>
          <w:rPrChange w:id="546" w:author="Pobol" w:date="2016-02-22T18:28:00Z">
            <w:rPr>
              <w:b/>
              <w:lang w:val="en-US"/>
            </w:rPr>
          </w:rPrChange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proofErr w:type="spellStart"/>
      <w:r w:rsidR="00A434AB" w:rsidRPr="000E1766">
        <w:t>GUI</w:t>
      </w:r>
      <w:r w:rsidR="00A434AB" w:rsidRPr="00A434AB">
        <w:t>-</w:t>
      </w:r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 xml:space="preserve">выполнения </w:t>
      </w:r>
      <w:proofErr w:type="spellStart"/>
      <w:r w:rsidR="00136D3D">
        <w:t>сообщеий</w:t>
      </w:r>
      <w:proofErr w:type="spellEnd"/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Default="00136D3D" w:rsidP="00136D3D">
      <w:pPr>
        <w:pStyle w:val="a3"/>
        <w:ind w:left="0"/>
        <w:jc w:val="both"/>
      </w:pPr>
      <w:r>
        <w:t xml:space="preserve">- </w:t>
      </w:r>
      <w:r w:rsidRPr="00136D3D">
        <w:t>0</w:t>
      </w:r>
      <w:r>
        <w:rPr>
          <w:lang w:val="en-US"/>
        </w:rPr>
        <w:t>A</w:t>
      </w:r>
      <w:r w:rsidRPr="00136D3D">
        <w:t xml:space="preserve"> (</w:t>
      </w:r>
      <w:r>
        <w:rPr>
          <w:lang w:val="en-US"/>
        </w:rPr>
        <w:t>SOFT</w:t>
      </w:r>
      <w:r w:rsidRPr="00136D3D">
        <w:t>_</w:t>
      </w:r>
      <w:r>
        <w:rPr>
          <w:lang w:val="en-US"/>
        </w:rPr>
        <w:t>VER</w:t>
      </w:r>
      <w:r w:rsidRPr="00136D3D">
        <w:t>)</w:t>
      </w:r>
      <w:r>
        <w:t xml:space="preserve"> Запрос версии </w:t>
      </w:r>
      <w:proofErr w:type="gramStart"/>
      <w:r>
        <w:t>ПО</w:t>
      </w:r>
      <w:proofErr w:type="gramEnd"/>
      <w: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9338E8" w:rsidP="00771DE9">
      <w:r>
        <w:t xml:space="preserve">- режим 48. режим 19.2 Режим предполагает возможность обмениваться голосом и данными с канальной скоростью 19.2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tbl>
      <w:tblPr>
        <w:tblStyle w:val="a4"/>
        <w:tblW w:w="0" w:type="auto"/>
        <w:tblInd w:w="250" w:type="dxa"/>
        <w:tblLook w:val="04A0"/>
      </w:tblPr>
      <w:tblGrid>
        <w:gridCol w:w="1276"/>
        <w:gridCol w:w="1701"/>
        <w:gridCol w:w="850"/>
        <w:gridCol w:w="1843"/>
        <w:gridCol w:w="1134"/>
        <w:gridCol w:w="709"/>
      </w:tblGrid>
      <w:tr w:rsidR="00564B7A" w:rsidRPr="00A8744F" w:rsidTr="00564B7A">
        <w:trPr>
          <w:trHeight w:val="262"/>
        </w:trPr>
        <w:tc>
          <w:tcPr>
            <w:tcW w:w="1276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850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1843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(резерв)</w:t>
            </w:r>
          </w:p>
        </w:tc>
        <w:tc>
          <w:tcPr>
            <w:tcW w:w="1134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</w:t>
            </w:r>
          </w:p>
        </w:tc>
        <w:tc>
          <w:tcPr>
            <w:tcW w:w="709" w:type="dxa"/>
          </w:tcPr>
          <w:p w:rsidR="00564B7A" w:rsidRPr="00A8744F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81A" w:rsidRDefault="0096781A" w:rsidP="00771DE9"/>
    <w:p w:rsidR="0096781A" w:rsidRDefault="00564B7A" w:rsidP="00771DE9">
      <w:r>
        <w:t>Преамбула –</w:t>
      </w:r>
      <w:r w:rsidR="00EB19F2">
        <w:t xml:space="preserve"> 12</w:t>
      </w:r>
      <w:r>
        <w:t xml:space="preserve"> байт;</w:t>
      </w:r>
    </w:p>
    <w:p w:rsidR="00564B7A" w:rsidRDefault="00564B7A" w:rsidP="00771DE9">
      <w:proofErr w:type="spellStart"/>
      <w:r>
        <w:t>Синхропосылка</w:t>
      </w:r>
      <w:proofErr w:type="spellEnd"/>
      <w:r>
        <w:t xml:space="preserve"> – 4 байт;</w:t>
      </w:r>
    </w:p>
    <w:p w:rsidR="00564B7A" w:rsidRDefault="00564B7A" w:rsidP="00771DE9">
      <w:r>
        <w:t>Адрес – 1 байт;</w:t>
      </w:r>
    </w:p>
    <w:p w:rsidR="00564B7A" w:rsidRDefault="00EB19F2" w:rsidP="00771DE9">
      <w:r>
        <w:t>Данные (резерв) – 8</w:t>
      </w:r>
      <w:r w:rsidR="00564B7A">
        <w:t xml:space="preserve"> байт. 1 байт зарезервирован под счетчик нумерации пакетов (</w:t>
      </w:r>
      <w:r w:rsidR="00564B7A">
        <w:rPr>
          <w:lang w:val="en-US"/>
        </w:rPr>
        <w:t>sequence</w:t>
      </w:r>
      <w:r w:rsidR="00564B7A" w:rsidRPr="00564B7A">
        <w:t xml:space="preserve"> </w:t>
      </w:r>
      <w:r w:rsidR="00564B7A">
        <w:rPr>
          <w:lang w:val="en-US"/>
        </w:rPr>
        <w:t>number</w:t>
      </w:r>
      <w:r w:rsidR="00564B7A">
        <w:t>)</w:t>
      </w:r>
      <w:r w:rsidR="0011329E">
        <w:t>. 2 байт для различных флагов (признак голос/данные и прочее).</w:t>
      </w:r>
      <w:r>
        <w:t xml:space="preserve"> Остальные 6 байт </w:t>
      </w:r>
      <w:proofErr w:type="gramStart"/>
      <w:r>
        <w:t>зарезервированы</w:t>
      </w:r>
      <w:proofErr w:type="gramEnd"/>
      <w:r>
        <w:t xml:space="preserve"> не знаю для чего. Стандартная возможная длина преамбулы составляет 12 байт. </w:t>
      </w:r>
    </w:p>
    <w:p w:rsidR="0011329E" w:rsidRPr="0011329E" w:rsidRDefault="0011329E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 xml:space="preserve">Преамбула, синхрослово, CRC –  добавляются трансивером 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>
        <w:t>адр</w:t>
      </w:r>
      <w:r w:rsidR="00EB19F2">
        <w:t>ес + данные (резерв)+данные =1+8+81 = 90</w:t>
      </w:r>
      <w:r>
        <w:t xml:space="preserve"> байт</w:t>
      </w:r>
    </w:p>
    <w:p w:rsidR="0011329E" w:rsidRDefault="00993F30" w:rsidP="0042693D">
      <w:r>
        <w:lastRenderedPageBreak/>
        <w:t>Для передачи голосового пакета длиной 180 мс на скорости 4800 бит/</w:t>
      </w:r>
      <w:proofErr w:type="gramStart"/>
      <w:r>
        <w:t>с требуется</w:t>
      </w:r>
      <w:proofErr w:type="gramEnd"/>
      <w:r>
        <w:t xml:space="preserve"> 108 байт. Такой должны быть общая длина пакета. </w:t>
      </w:r>
    </w:p>
    <w:p w:rsidR="00993F30" w:rsidRPr="0011329E" w:rsidRDefault="00170C0D" w:rsidP="0042693D">
      <w:r>
        <w:t>Преамбула – 12 байт. Преамбула = 108 –(4+1+8+81+2) = 12</w:t>
      </w:r>
      <w:r w:rsidR="00993F30">
        <w:t xml:space="preserve"> байт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4B0070">
              <w:t>90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4B0070">
              <w:t>8</w:t>
            </w:r>
            <w:r w:rsidR="00160FC0">
              <w:t xml:space="preserve"> резерв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650BB8">
            <w:pPr>
              <w:pStyle w:val="a3"/>
              <w:ind w:left="0"/>
              <w:jc w:val="both"/>
            </w:pPr>
            <w:r>
              <w:t>Включен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650BB8" w:rsidRPr="00650BB8" w:rsidRDefault="00650BB8">
            <w:pPr>
              <w:pStyle w:val="a3"/>
              <w:ind w:left="0"/>
              <w:jc w:val="both"/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4B0070" w:rsidP="00EB19F2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4B0070" w:rsidP="00EB19F2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bookmarkStart w:id="547" w:name="_GoBack"/>
            <w:bookmarkEnd w:id="547"/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160FC0" w:rsidRDefault="00160FC0" w:rsidP="00771DE9"/>
    <w:p w:rsidR="00F038BE" w:rsidRDefault="00F038BE" w:rsidP="00771DE9"/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lastRenderedPageBreak/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characterSpacingControl w:val="doNotCompress"/>
  <w:compat/>
  <w:rsids>
    <w:rsidRoot w:val="00876BB9"/>
    <w:rsid w:val="00003379"/>
    <w:rsid w:val="000066AA"/>
    <w:rsid w:val="00006EFD"/>
    <w:rsid w:val="0002548A"/>
    <w:rsid w:val="00032028"/>
    <w:rsid w:val="00032B6B"/>
    <w:rsid w:val="000417CD"/>
    <w:rsid w:val="00042C35"/>
    <w:rsid w:val="00063EA0"/>
    <w:rsid w:val="00077B2D"/>
    <w:rsid w:val="000801CA"/>
    <w:rsid w:val="000A14E8"/>
    <w:rsid w:val="000C6681"/>
    <w:rsid w:val="000D39A6"/>
    <w:rsid w:val="000D3E74"/>
    <w:rsid w:val="000D5B73"/>
    <w:rsid w:val="000E1766"/>
    <w:rsid w:val="0011329E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202D10"/>
    <w:rsid w:val="002504F7"/>
    <w:rsid w:val="00251F85"/>
    <w:rsid w:val="002642C7"/>
    <w:rsid w:val="00270634"/>
    <w:rsid w:val="00271682"/>
    <w:rsid w:val="00291CE9"/>
    <w:rsid w:val="002B5496"/>
    <w:rsid w:val="002F448B"/>
    <w:rsid w:val="00301A8B"/>
    <w:rsid w:val="00331B47"/>
    <w:rsid w:val="00360C69"/>
    <w:rsid w:val="003802D9"/>
    <w:rsid w:val="003C6C27"/>
    <w:rsid w:val="0041122F"/>
    <w:rsid w:val="0042693D"/>
    <w:rsid w:val="00435E4C"/>
    <w:rsid w:val="004B0070"/>
    <w:rsid w:val="004B2EA4"/>
    <w:rsid w:val="004C4240"/>
    <w:rsid w:val="004D179C"/>
    <w:rsid w:val="004D3C41"/>
    <w:rsid w:val="004E23E6"/>
    <w:rsid w:val="00503DB5"/>
    <w:rsid w:val="00504157"/>
    <w:rsid w:val="005340A8"/>
    <w:rsid w:val="00564B7A"/>
    <w:rsid w:val="00573BAF"/>
    <w:rsid w:val="0058560C"/>
    <w:rsid w:val="005B0550"/>
    <w:rsid w:val="005D2834"/>
    <w:rsid w:val="005D6018"/>
    <w:rsid w:val="005D60A1"/>
    <w:rsid w:val="00605183"/>
    <w:rsid w:val="00627C94"/>
    <w:rsid w:val="00633127"/>
    <w:rsid w:val="00637B88"/>
    <w:rsid w:val="006477AF"/>
    <w:rsid w:val="00650BB8"/>
    <w:rsid w:val="00651160"/>
    <w:rsid w:val="00655692"/>
    <w:rsid w:val="006751A2"/>
    <w:rsid w:val="00683A7F"/>
    <w:rsid w:val="006B39E1"/>
    <w:rsid w:val="006B5BE6"/>
    <w:rsid w:val="006B7EB6"/>
    <w:rsid w:val="006F0F25"/>
    <w:rsid w:val="006F5C1E"/>
    <w:rsid w:val="00753AA7"/>
    <w:rsid w:val="0075721A"/>
    <w:rsid w:val="00771DE9"/>
    <w:rsid w:val="007843EA"/>
    <w:rsid w:val="007A33FD"/>
    <w:rsid w:val="007B62D7"/>
    <w:rsid w:val="007D69FE"/>
    <w:rsid w:val="007F5FF9"/>
    <w:rsid w:val="008125EF"/>
    <w:rsid w:val="00816703"/>
    <w:rsid w:val="00852E68"/>
    <w:rsid w:val="008553CB"/>
    <w:rsid w:val="00876BB9"/>
    <w:rsid w:val="00881814"/>
    <w:rsid w:val="0089704E"/>
    <w:rsid w:val="008A0C31"/>
    <w:rsid w:val="008A4AB4"/>
    <w:rsid w:val="008C219C"/>
    <w:rsid w:val="00906E97"/>
    <w:rsid w:val="009144AF"/>
    <w:rsid w:val="009338E8"/>
    <w:rsid w:val="00945D8C"/>
    <w:rsid w:val="00962737"/>
    <w:rsid w:val="0096364E"/>
    <w:rsid w:val="00966A26"/>
    <w:rsid w:val="0096781A"/>
    <w:rsid w:val="00975748"/>
    <w:rsid w:val="00980DDF"/>
    <w:rsid w:val="00993F30"/>
    <w:rsid w:val="009960BB"/>
    <w:rsid w:val="00A22156"/>
    <w:rsid w:val="00A417B6"/>
    <w:rsid w:val="00A4330E"/>
    <w:rsid w:val="00A434AB"/>
    <w:rsid w:val="00A4645B"/>
    <w:rsid w:val="00A522C4"/>
    <w:rsid w:val="00A65B3B"/>
    <w:rsid w:val="00A714E6"/>
    <w:rsid w:val="00A77E9A"/>
    <w:rsid w:val="00A8744F"/>
    <w:rsid w:val="00AA6F49"/>
    <w:rsid w:val="00AB4674"/>
    <w:rsid w:val="00AC0E45"/>
    <w:rsid w:val="00AE0A69"/>
    <w:rsid w:val="00B00562"/>
    <w:rsid w:val="00B02095"/>
    <w:rsid w:val="00B10D60"/>
    <w:rsid w:val="00B37512"/>
    <w:rsid w:val="00B46D83"/>
    <w:rsid w:val="00B62BB8"/>
    <w:rsid w:val="00B72A4F"/>
    <w:rsid w:val="00B82511"/>
    <w:rsid w:val="00BA2A71"/>
    <w:rsid w:val="00BA5746"/>
    <w:rsid w:val="00BD1287"/>
    <w:rsid w:val="00BE01B9"/>
    <w:rsid w:val="00BF2353"/>
    <w:rsid w:val="00C00C04"/>
    <w:rsid w:val="00C144DD"/>
    <w:rsid w:val="00C232D1"/>
    <w:rsid w:val="00C309FB"/>
    <w:rsid w:val="00C32361"/>
    <w:rsid w:val="00C363F8"/>
    <w:rsid w:val="00C67D8B"/>
    <w:rsid w:val="00C67D99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38CA"/>
    <w:rsid w:val="00CE61A6"/>
    <w:rsid w:val="00D16CBF"/>
    <w:rsid w:val="00D2673B"/>
    <w:rsid w:val="00D31C6C"/>
    <w:rsid w:val="00D64873"/>
    <w:rsid w:val="00D76896"/>
    <w:rsid w:val="00D93AF6"/>
    <w:rsid w:val="00DA7661"/>
    <w:rsid w:val="00DB3D81"/>
    <w:rsid w:val="00DC118B"/>
    <w:rsid w:val="00DC7283"/>
    <w:rsid w:val="00DE78E7"/>
    <w:rsid w:val="00E02C6D"/>
    <w:rsid w:val="00E05D02"/>
    <w:rsid w:val="00E63234"/>
    <w:rsid w:val="00E75D92"/>
    <w:rsid w:val="00E77172"/>
    <w:rsid w:val="00E77B01"/>
    <w:rsid w:val="00E9250F"/>
    <w:rsid w:val="00EB19F2"/>
    <w:rsid w:val="00EC73D0"/>
    <w:rsid w:val="00F038BE"/>
    <w:rsid w:val="00F10D85"/>
    <w:rsid w:val="00F120CD"/>
    <w:rsid w:val="00F176C4"/>
    <w:rsid w:val="00F443DE"/>
    <w:rsid w:val="00F44D42"/>
    <w:rsid w:val="00F64B21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8B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3112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14</cp:revision>
  <cp:lastPrinted>2016-02-08T10:36:00Z</cp:lastPrinted>
  <dcterms:created xsi:type="dcterms:W3CDTF">2016-02-12T13:02:00Z</dcterms:created>
  <dcterms:modified xsi:type="dcterms:W3CDTF">2016-02-22T18:36:00Z</dcterms:modified>
</cp:coreProperties>
</file>